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993C3D" w14:paraId="5942A3A3" w14:textId="77777777">
        <w:tc>
          <w:tcPr>
            <w:tcW w:w="9072" w:type="dxa"/>
            <w:gridSpan w:val="2"/>
            <w:shd w:val="clear" w:color="auto" w:fill="auto"/>
          </w:tcPr>
          <w:p w14:paraId="16731D95" w14:textId="77777777" w:rsidR="00993C3D" w:rsidRDefault="00993C3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993C3D" w14:paraId="4EEBBA34" w14:textId="77777777">
        <w:tc>
          <w:tcPr>
            <w:tcW w:w="5387" w:type="dxa"/>
            <w:shd w:val="clear" w:color="auto" w:fill="auto"/>
          </w:tcPr>
          <w:p w14:paraId="6C8C7B21" w14:textId="36E61FC1" w:rsidR="00993C3D" w:rsidRPr="003C5262" w:rsidRDefault="00993C3D">
            <w:pPr>
              <w:pStyle w:val="Cabealho"/>
              <w:tabs>
                <w:tab w:val="clear" w:pos="8640"/>
                <w:tab w:val="right" w:pos="8931"/>
              </w:tabs>
              <w:ind w:right="141"/>
            </w:pPr>
            <w:proofErr w:type="gramStart"/>
            <w:r>
              <w:rPr>
                <w:rStyle w:val="Nmerodepgina"/>
              </w:rPr>
              <w:t>(  )</w:t>
            </w:r>
            <w:proofErr w:type="gramEnd"/>
            <w:r>
              <w:rPr>
                <w:rStyle w:val="Nmerodepgina"/>
              </w:rPr>
              <w:t xml:space="preserve"> PRÉ-PROJETO     (</w:t>
            </w:r>
            <w:r>
              <w:t> </w:t>
            </w:r>
            <w:r w:rsidR="00E5373A">
              <w:t>X</w:t>
            </w:r>
            <w:r>
              <w:t xml:space="preserve"> ) </w:t>
            </w:r>
            <w:r>
              <w:rPr>
                <w:rStyle w:val="Nmerodepgina"/>
              </w:rPr>
              <w:t xml:space="preserve">PROJETO </w:t>
            </w:r>
          </w:p>
        </w:tc>
        <w:tc>
          <w:tcPr>
            <w:tcW w:w="3685" w:type="dxa"/>
            <w:shd w:val="clear" w:color="auto" w:fill="auto"/>
          </w:tcPr>
          <w:p w14:paraId="645C95CD" w14:textId="77777777" w:rsidR="00993C3D" w:rsidRDefault="00993C3D">
            <w:pPr>
              <w:pStyle w:val="Cabealho"/>
              <w:tabs>
                <w:tab w:val="clear" w:pos="8640"/>
                <w:tab w:val="right" w:pos="8931"/>
              </w:tabs>
              <w:ind w:right="141"/>
              <w:rPr>
                <w:rStyle w:val="Nmerodepgina"/>
              </w:rPr>
            </w:pPr>
            <w:r>
              <w:rPr>
                <w:rStyle w:val="Nmerodepgina"/>
              </w:rPr>
              <w:t>ANO/SEMESTRE: 2023/1</w:t>
            </w:r>
          </w:p>
        </w:tc>
      </w:tr>
    </w:tbl>
    <w:p w14:paraId="445349D6" w14:textId="77777777" w:rsidR="00993C3D" w:rsidRDefault="00993C3D" w:rsidP="00993C3D">
      <w:pPr>
        <w:pStyle w:val="TF-TTULO"/>
      </w:pPr>
    </w:p>
    <w:p w14:paraId="4A4474A1" w14:textId="540E503D" w:rsidR="00993C3D" w:rsidRPr="00B00E04" w:rsidRDefault="00993C3D" w:rsidP="00993C3D">
      <w:pPr>
        <w:pStyle w:val="TF-TTULO"/>
      </w:pPr>
      <w:r w:rsidRPr="002C1020">
        <w:t xml:space="preserve">ANÁLISE </w:t>
      </w:r>
      <w:r w:rsidR="00F93200">
        <w:t xml:space="preserve">dos </w:t>
      </w:r>
      <w:r w:rsidR="00F93200" w:rsidRPr="00F93200">
        <w:t xml:space="preserve">ALGORITMOS </w:t>
      </w:r>
      <w:r w:rsidR="00F93200">
        <w:t xml:space="preserve">lstm e gru </w:t>
      </w:r>
      <w:r w:rsidRPr="002C1020">
        <w:t>PARA A PREVISÃO DE VALOR DAS AÇÕES NA BOLSA DE VALORES</w:t>
      </w:r>
      <w:r w:rsidR="00F93200">
        <w:t xml:space="preserve"> </w:t>
      </w:r>
      <w:r w:rsidR="00F93200" w:rsidRPr="00F93200">
        <w:t>BRASILEIRA</w:t>
      </w:r>
    </w:p>
    <w:p w14:paraId="3F3B0ED1" w14:textId="77777777" w:rsidR="00993C3D" w:rsidRDefault="00993C3D" w:rsidP="00993C3D">
      <w:pPr>
        <w:pStyle w:val="TF-AUTOR"/>
      </w:pPr>
      <w:r>
        <w:t xml:space="preserve">Jeferson </w:t>
      </w:r>
      <w:proofErr w:type="spellStart"/>
      <w:r>
        <w:t>Bonecher</w:t>
      </w:r>
      <w:proofErr w:type="spellEnd"/>
    </w:p>
    <w:p w14:paraId="57B448F5" w14:textId="77777777" w:rsidR="00993C3D" w:rsidRDefault="00993C3D" w:rsidP="00993C3D">
      <w:pPr>
        <w:pStyle w:val="TF-AUTOR"/>
      </w:pPr>
      <w:r>
        <w:t>Prof. Marcel Hugo – Orientador</w:t>
      </w:r>
    </w:p>
    <w:p w14:paraId="3A5FC176" w14:textId="77777777" w:rsidR="00993C3D" w:rsidRPr="007D10F2" w:rsidRDefault="00993C3D" w:rsidP="00541E9D">
      <w:pPr>
        <w:pStyle w:val="Ttulo1"/>
      </w:pPr>
      <w:r w:rsidRPr="007D10F2">
        <w:t xml:space="preserve">Introdução </w:t>
      </w:r>
      <w:bookmarkEnd w:id="0"/>
      <w:bookmarkEnd w:id="1"/>
      <w:bookmarkEnd w:id="2"/>
      <w:bookmarkEnd w:id="3"/>
      <w:bookmarkEnd w:id="4"/>
      <w:bookmarkEnd w:id="5"/>
      <w:bookmarkEnd w:id="6"/>
      <w:bookmarkEnd w:id="7"/>
      <w:bookmarkEnd w:id="8"/>
    </w:p>
    <w:p w14:paraId="068D9946" w14:textId="4CF18A28" w:rsidR="00993C3D" w:rsidRDefault="00993C3D" w:rsidP="00993C3D">
      <w:pPr>
        <w:pStyle w:val="TF-TEXTO"/>
      </w:pPr>
      <w:bookmarkStart w:id="9" w:name="_Hlk133241068"/>
      <w:r>
        <w:rPr>
          <w:rFonts w:ascii="Arial" w:hAnsi="Arial" w:cs="Arial"/>
          <w:color w:val="000000"/>
          <w:spacing w:val="30"/>
          <w:sz w:val="18"/>
          <w:szCs w:val="18"/>
        </w:rPr>
        <w:t xml:space="preserve"> </w:t>
      </w:r>
      <w:r>
        <w:t xml:space="preserve">A </w:t>
      </w:r>
      <w:r w:rsidRPr="005801F1">
        <w:t>bolsa de valores</w:t>
      </w:r>
      <w:r>
        <w:t xml:space="preserve"> </w:t>
      </w:r>
      <w:r w:rsidRPr="005801F1">
        <w:t>é um ambiente centralizado e especializado voltado para negociações no mercado de capitais, onde empresas e empreendimento</w:t>
      </w:r>
      <w:r>
        <w:t>s</w:t>
      </w:r>
      <w:r w:rsidRPr="005801F1">
        <w:t xml:space="preserve"> ofertam seus títulos, ações e instrumentos financeiros com o objetivo de atrair investidores e agentes interessados</w:t>
      </w:r>
      <w:r>
        <w:t xml:space="preserve"> (ALMEIDA, 2022)</w:t>
      </w:r>
      <w:r w:rsidRPr="005801F1">
        <w:t>. Essa plataforma de negociações permite às organizações captar recursos para financiar projetos e expandir atividades, enquanto investidores individuais e institucionais buscam diversificar seus portfólios e obter retornos financeiros através da compra e venda desses ativos</w:t>
      </w:r>
      <w:r w:rsidR="00666056">
        <w:t xml:space="preserve"> (</w:t>
      </w:r>
      <w:r w:rsidR="00666056" w:rsidRPr="00666056">
        <w:t>CAPITALRESEARCH</w:t>
      </w:r>
      <w:r w:rsidR="00666056">
        <w:t>, 2019)</w:t>
      </w:r>
      <w:r w:rsidRPr="005801F1">
        <w:t xml:space="preserve">. </w:t>
      </w:r>
    </w:p>
    <w:p w14:paraId="71510BBF" w14:textId="0493E660" w:rsidR="00666056" w:rsidRDefault="00666056" w:rsidP="00993C3D">
      <w:pPr>
        <w:pStyle w:val="TF-TEXTO"/>
      </w:pPr>
      <w:bookmarkStart w:id="10" w:name="_Hlk139243295"/>
      <w:r>
        <w:t>Para um</w:t>
      </w:r>
      <w:r w:rsidRPr="00666056">
        <w:t xml:space="preserve"> investidor</w:t>
      </w:r>
      <w:r>
        <w:t xml:space="preserve"> existem</w:t>
      </w:r>
      <w:r w:rsidRPr="00666056">
        <w:t xml:space="preserve"> duas opções ao analisar uma ação: a análise fundamentalista, que avalia a qualidade da empresa a longo prazo, considerando fatores financeiros e de crescimento; e a análise técnica, que utiliza projeções gráficas para determinar os melhores momentos de compra e venda</w:t>
      </w:r>
      <w:r>
        <w:t xml:space="preserve"> (REIS 2020)</w:t>
      </w:r>
      <w:r w:rsidRPr="00666056">
        <w:t>.</w:t>
      </w:r>
    </w:p>
    <w:bookmarkEnd w:id="10"/>
    <w:p w14:paraId="013DB7E6" w14:textId="7F188AC4" w:rsidR="00993C3D" w:rsidRDefault="00993C3D" w:rsidP="00993C3D">
      <w:pPr>
        <w:pStyle w:val="TF-TEXTO"/>
      </w:pPr>
      <w:r>
        <w:t>Segundo Pinto (2020)</w:t>
      </w:r>
      <w:r w:rsidR="002001FA">
        <w:t>, a</w:t>
      </w:r>
      <w:r w:rsidRPr="00086BB2">
        <w:t xml:space="preserve"> Análise Técnica</w:t>
      </w:r>
      <w:r>
        <w:t xml:space="preserve">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t>Por meio desta análise</w:t>
      </w:r>
      <w:r w:rsidR="002001FA">
        <w:t>,</w:t>
      </w:r>
      <w:r>
        <w:t xml:space="preserv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questão.</w:t>
      </w:r>
    </w:p>
    <w:p w14:paraId="37C49F23" w14:textId="5DB015D3" w:rsidR="00993C3D" w:rsidRDefault="00993C3D" w:rsidP="00993C3D">
      <w:pPr>
        <w:pStyle w:val="TF-TEXTO"/>
      </w:pPr>
      <w:r w:rsidRPr="00975816">
        <w:t xml:space="preserve">No campo da Análise Técnica, os algoritmos de </w:t>
      </w:r>
      <w:proofErr w:type="spellStart"/>
      <w:r>
        <w:t>M</w:t>
      </w:r>
      <w:r w:rsidRPr="00975816">
        <w:t>achine</w:t>
      </w:r>
      <w:proofErr w:type="spellEnd"/>
      <w:r w:rsidRPr="00975816">
        <w:t xml:space="preserve"> </w:t>
      </w:r>
      <w:r>
        <w:t>L</w:t>
      </w:r>
      <w:r w:rsidRPr="00975816">
        <w:t>earning, incluindo Redes Neurais (</w:t>
      </w:r>
      <w:r>
        <w:t>RN</w:t>
      </w:r>
      <w:r w:rsidRPr="00975816">
        <w:t>), têm ganhado cada vez mais espaço devido à sua capacidade de processar e analisar grandes volumes de dados em tempo real</w:t>
      </w:r>
      <w:r>
        <w:t xml:space="preserve"> (XP </w:t>
      </w:r>
      <w:r w:rsidR="00593F40">
        <w:t>EDUCATION</w:t>
      </w:r>
      <w:r>
        <w:t>, 2023)</w:t>
      </w:r>
      <w:r w:rsidRPr="00975816">
        <w:t xml:space="preserve">. As </w:t>
      </w:r>
      <w:proofErr w:type="spellStart"/>
      <w:r>
        <w:t>RNRs</w:t>
      </w:r>
      <w:proofErr w:type="spellEnd"/>
      <w:r w:rsidRPr="00975816">
        <w:t xml:space="preserve"> são particularmente eficazes na análise de sequências temporais, como os dados de mercado financeiro, já que possuem a habilidade de capturar dependências temporais de longo prazo. Essa abordagem permite que investidores e </w:t>
      </w:r>
      <w:proofErr w:type="spellStart"/>
      <w:r w:rsidRPr="00FA4358">
        <w:rPr>
          <w:i/>
          <w:iCs/>
        </w:rPr>
        <w:t>traders</w:t>
      </w:r>
      <w:proofErr w:type="spellEnd"/>
      <w:r w:rsidRPr="00975816">
        <w:t xml:space="preserve"> identifiquem padrões e tendências nos mercados financeiros, auxiliando na tomada de decisões e potencialmente melhorando os resultados de suas operações</w:t>
      </w:r>
      <w:r>
        <w:t xml:space="preserve"> (MATSUMOTO, 2019)</w:t>
      </w:r>
      <w:r w:rsidRPr="00975816">
        <w:t>.</w:t>
      </w:r>
    </w:p>
    <w:bookmarkEnd w:id="9"/>
    <w:p w14:paraId="0D19DE7B" w14:textId="1EB1556F" w:rsidR="00993C3D" w:rsidRDefault="00993C3D" w:rsidP="00993C3D">
      <w:pPr>
        <w:pStyle w:val="TF-TEXTO"/>
      </w:pPr>
      <w:r>
        <w:t>Nesse sentido</w:t>
      </w:r>
      <w:r w:rsidRPr="00C35112">
        <w:t>, o presente</w:t>
      </w:r>
      <w:r>
        <w:t xml:space="preserve"> trabalho</w:t>
      </w:r>
      <w:r w:rsidRPr="00C35112">
        <w:t xml:space="preserve"> tem como </w:t>
      </w:r>
      <w:r>
        <w:t xml:space="preserve">proposta </w:t>
      </w:r>
      <w:r w:rsidRPr="00C35112">
        <w:t xml:space="preserve">realizar uma análise comparativa entre </w:t>
      </w:r>
      <w:r>
        <w:t>as redes neurais recorrentes</w:t>
      </w:r>
      <w:r w:rsidRPr="00C35112">
        <w:t xml:space="preserve"> </w:t>
      </w:r>
      <w:proofErr w:type="spellStart"/>
      <w:r w:rsidRPr="0074453E">
        <w:t>Gated</w:t>
      </w:r>
      <w:proofErr w:type="spellEnd"/>
      <w:r w:rsidRPr="0074453E">
        <w:t xml:space="preserve"> </w:t>
      </w:r>
      <w:proofErr w:type="spellStart"/>
      <w:r w:rsidRPr="0074453E">
        <w:t>Recurrent</w:t>
      </w:r>
      <w:proofErr w:type="spellEnd"/>
      <w:r w:rsidRPr="0074453E">
        <w:t xml:space="preserve"> Unit</w:t>
      </w:r>
      <w:r>
        <w:t xml:space="preserve"> (GRU)</w:t>
      </w:r>
      <w:r w:rsidRPr="0074453E">
        <w:t xml:space="preserve"> e </w:t>
      </w:r>
      <w:proofErr w:type="spellStart"/>
      <w:r w:rsidRPr="0074453E">
        <w:t>Long</w:t>
      </w:r>
      <w:proofErr w:type="spellEnd"/>
      <w:r w:rsidRPr="0074453E">
        <w:t xml:space="preserve"> Short-</w:t>
      </w:r>
      <w:proofErr w:type="spellStart"/>
      <w:r w:rsidRPr="0074453E">
        <w:t>Term</w:t>
      </w:r>
      <w:proofErr w:type="spellEnd"/>
      <w:r w:rsidRPr="0074453E">
        <w:t xml:space="preserve"> </w:t>
      </w:r>
      <w:proofErr w:type="spellStart"/>
      <w:r w:rsidRPr="0074453E">
        <w:t>Memory</w:t>
      </w:r>
      <w:proofErr w:type="spellEnd"/>
      <w:r>
        <w:t xml:space="preserve"> (</w:t>
      </w:r>
      <w:r w:rsidRPr="0074453E">
        <w:t xml:space="preserve">LSTM) </w:t>
      </w:r>
      <w:r w:rsidRPr="00C35112">
        <w:t xml:space="preserve">na previsão de valores de ações na bolsa de valores brasileira. Para tanto, serão utilizados dados históricos de empresas listadas na B3 </w:t>
      </w:r>
      <w:r w:rsidRPr="00993C3D">
        <w:t>(bolsa de valores brasileira sediada na cidade de São Paulo)</w:t>
      </w:r>
      <w:r>
        <w:t xml:space="preserve">, </w:t>
      </w:r>
      <w:r w:rsidRPr="00C35112">
        <w:t>buscando identificar qual</w:t>
      </w:r>
      <w:r>
        <w:t xml:space="preserve"> dos</w:t>
      </w:r>
      <w:r w:rsidRPr="00C35112">
        <w:t xml:space="preserve"> algoritmo</w:t>
      </w:r>
      <w:r>
        <w:t>s</w:t>
      </w:r>
      <w:r w:rsidRPr="00C35112">
        <w:t xml:space="preserve"> apresenta </w:t>
      </w:r>
      <w:r>
        <w:t>as melhores taxa de acerto para previsão dos preços das ações</w:t>
      </w:r>
      <w:r w:rsidRPr="00C35112">
        <w:t>.</w:t>
      </w:r>
    </w:p>
    <w:p w14:paraId="3478CEAE" w14:textId="77777777" w:rsidR="00993C3D" w:rsidRPr="007D10F2" w:rsidRDefault="00993C3D" w:rsidP="00993C3D">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199DB351" w14:textId="77777777" w:rsidR="00993C3D" w:rsidRDefault="00993C3D" w:rsidP="00993C3D">
      <w:pPr>
        <w:pStyle w:val="TF-TEXTO"/>
      </w:pPr>
      <w:r>
        <w:t xml:space="preserve"> O objetivo deste trabalho é realizar uma comparação entre as redes neurais recorrentes LSTM e GRU para determinar qual delas apresenta o melhor desempenho na previsão dos preços das ações de cinco empresas listadas na bolsa de valores brasileira.</w:t>
      </w:r>
    </w:p>
    <w:p w14:paraId="51F4F68D" w14:textId="77777777" w:rsidR="00993C3D" w:rsidRDefault="00993C3D" w:rsidP="00993C3D">
      <w:pPr>
        <w:pStyle w:val="TF-TEXTO"/>
      </w:pPr>
      <w:r>
        <w:t>Os objetivos específicos são:</w:t>
      </w:r>
    </w:p>
    <w:p w14:paraId="3DA36E0B" w14:textId="11FB9FF0" w:rsidR="00993C3D" w:rsidRPr="0074453E" w:rsidRDefault="004F610F" w:rsidP="00993C3D">
      <w:pPr>
        <w:pStyle w:val="TF-ALNEA"/>
      </w:pPr>
      <w:r>
        <w:t>p</w:t>
      </w:r>
      <w:r w:rsidRPr="004F610F">
        <w:t xml:space="preserve">rever a direção do movimento do ativo para </w:t>
      </w:r>
      <w:r w:rsidR="00083C7D">
        <w:t>os próximos 5 dias</w:t>
      </w:r>
      <w:r>
        <w:t xml:space="preserve"> </w:t>
      </w:r>
      <w:r w:rsidR="00993C3D" w:rsidRPr="0074453E">
        <w:t>das empresas Weg, Petrobras, Copel, Vale e Magazine Luiza</w:t>
      </w:r>
      <w:r w:rsidR="00CB07F6">
        <w:t xml:space="preserve">, listada </w:t>
      </w:r>
      <w:r w:rsidR="00993C3D" w:rsidRPr="0074453E">
        <w:t>na bolsa de valores brasileira</w:t>
      </w:r>
      <w:r w:rsidR="00993C3D">
        <w:t>;</w:t>
      </w:r>
    </w:p>
    <w:p w14:paraId="33CA1BD3" w14:textId="77777777" w:rsidR="00993C3D" w:rsidRPr="0074453E" w:rsidRDefault="00993C3D" w:rsidP="00993C3D">
      <w:pPr>
        <w:pStyle w:val="TF-ALNEA"/>
      </w:pPr>
      <w:r>
        <w:t>a</w:t>
      </w:r>
      <w:r w:rsidRPr="0074453E">
        <w:t xml:space="preserve">valiar o desempenho dos algoritmos GRU e LSTM utilizando métricas como acurácia, </w:t>
      </w:r>
      <w:proofErr w:type="spellStart"/>
      <w:r w:rsidRPr="0074453E">
        <w:t>Mean</w:t>
      </w:r>
      <w:proofErr w:type="spellEnd"/>
      <w:r w:rsidRPr="0074453E">
        <w:t xml:space="preserve"> </w:t>
      </w:r>
      <w:proofErr w:type="spellStart"/>
      <w:r w:rsidRPr="0074453E">
        <w:t>Squared</w:t>
      </w:r>
      <w:proofErr w:type="spellEnd"/>
      <w:r w:rsidRPr="0074453E">
        <w:t xml:space="preserve"> </w:t>
      </w:r>
      <w:proofErr w:type="spellStart"/>
      <w:r w:rsidRPr="0074453E">
        <w:t>Error</w:t>
      </w:r>
      <w:proofErr w:type="spellEnd"/>
      <w:r>
        <w:t xml:space="preserve"> (</w:t>
      </w:r>
      <w:r w:rsidRPr="0074453E">
        <w:t xml:space="preserve">MSE), </w:t>
      </w:r>
      <w:proofErr w:type="spellStart"/>
      <w:r w:rsidRPr="0074453E">
        <w:t>Mean</w:t>
      </w:r>
      <w:proofErr w:type="spellEnd"/>
      <w:r w:rsidRPr="0074453E">
        <w:t xml:space="preserve"> </w:t>
      </w:r>
      <w:proofErr w:type="spellStart"/>
      <w:r w:rsidRPr="0074453E">
        <w:t>Absolute</w:t>
      </w:r>
      <w:proofErr w:type="spellEnd"/>
      <w:r w:rsidRPr="0074453E">
        <w:t xml:space="preserve"> </w:t>
      </w:r>
      <w:proofErr w:type="spellStart"/>
      <w:r w:rsidRPr="0074453E">
        <w:t>Error</w:t>
      </w:r>
      <w:proofErr w:type="spellEnd"/>
      <w:r>
        <w:t xml:space="preserve"> (</w:t>
      </w:r>
      <w:r w:rsidRPr="0074453E">
        <w:t xml:space="preserve">MAE), </w:t>
      </w:r>
      <w:proofErr w:type="spellStart"/>
      <w:r w:rsidRPr="0074453E">
        <w:t>Mean</w:t>
      </w:r>
      <w:proofErr w:type="spellEnd"/>
      <w:r w:rsidRPr="0074453E">
        <w:t xml:space="preserve"> </w:t>
      </w:r>
      <w:proofErr w:type="spellStart"/>
      <w:r w:rsidRPr="0074453E">
        <w:t>Absolute</w:t>
      </w:r>
      <w:proofErr w:type="spellEnd"/>
      <w:r w:rsidRPr="0074453E">
        <w:t xml:space="preserve"> </w:t>
      </w:r>
      <w:proofErr w:type="spellStart"/>
      <w:r w:rsidRPr="0074453E">
        <w:t>Percentage</w:t>
      </w:r>
      <w:proofErr w:type="spellEnd"/>
      <w:r w:rsidRPr="0074453E">
        <w:t xml:space="preserve"> </w:t>
      </w:r>
      <w:proofErr w:type="spellStart"/>
      <w:r w:rsidRPr="0074453E">
        <w:t>Error</w:t>
      </w:r>
      <w:proofErr w:type="spellEnd"/>
      <w:r>
        <w:t xml:space="preserve"> (</w:t>
      </w:r>
      <w:r w:rsidRPr="0074453E">
        <w:t xml:space="preserve">MAPE) e Root </w:t>
      </w:r>
      <w:proofErr w:type="spellStart"/>
      <w:r w:rsidRPr="0074453E">
        <w:t>Mean</w:t>
      </w:r>
      <w:proofErr w:type="spellEnd"/>
      <w:r w:rsidRPr="0074453E">
        <w:t xml:space="preserve"> </w:t>
      </w:r>
      <w:proofErr w:type="spellStart"/>
      <w:r w:rsidRPr="0074453E">
        <w:t>Squared</w:t>
      </w:r>
      <w:proofErr w:type="spellEnd"/>
      <w:r w:rsidRPr="0074453E">
        <w:t xml:space="preserve"> </w:t>
      </w:r>
      <w:proofErr w:type="spellStart"/>
      <w:r w:rsidRPr="0074453E">
        <w:t>Error</w:t>
      </w:r>
      <w:proofErr w:type="spellEnd"/>
      <w:r>
        <w:t xml:space="preserve"> (</w:t>
      </w:r>
      <w:r w:rsidRPr="0074453E">
        <w:t>RMSE)</w:t>
      </w:r>
      <w:r>
        <w:t>.</w:t>
      </w:r>
    </w:p>
    <w:p w14:paraId="6B9A31AF" w14:textId="77777777" w:rsidR="00993C3D" w:rsidRDefault="00993C3D" w:rsidP="00541E9D">
      <w:pPr>
        <w:pStyle w:val="Ttulo1"/>
      </w:pPr>
      <w:bookmarkStart w:id="25" w:name="_Toc419598587"/>
      <w:r>
        <w:t xml:space="preserve">trabalhos </w:t>
      </w:r>
      <w:r w:rsidRPr="00FC4A9F">
        <w:t>correlatos</w:t>
      </w:r>
    </w:p>
    <w:p w14:paraId="15710415" w14:textId="34D9CA61" w:rsidR="00993C3D" w:rsidRPr="00DC2299" w:rsidRDefault="00993C3D" w:rsidP="00993C3D">
      <w:pPr>
        <w:pStyle w:val="TF-TEXTO"/>
      </w:pPr>
      <w:r w:rsidRPr="00DC2299">
        <w:t>Nest</w:t>
      </w:r>
      <w:r>
        <w:t>a seção</w:t>
      </w:r>
      <w:r w:rsidRPr="00DC2299">
        <w:t xml:space="preserve"> serão apresentados os trabalhos que correlacionam com o principal objetivo </w:t>
      </w:r>
      <w:r>
        <w:t>do</w:t>
      </w:r>
      <w:r w:rsidRPr="00DC2299">
        <w:t xml:space="preserve"> presente trabalho. A </w:t>
      </w:r>
      <w:r>
        <w:t>sub</w:t>
      </w:r>
      <w:r w:rsidRPr="00DC2299">
        <w:t>seção 2.1</w:t>
      </w:r>
      <w:r>
        <w:t xml:space="preserve"> traz o </w:t>
      </w:r>
      <w:r w:rsidRPr="00673834">
        <w:t>trabalho desenvolvido por R</w:t>
      </w:r>
      <w:r w:rsidR="00384F42">
        <w:t>OSSI</w:t>
      </w:r>
      <w:r w:rsidRPr="00673834">
        <w:t xml:space="preserve"> (2019)</w:t>
      </w:r>
      <w:r>
        <w:t xml:space="preserve">, em que foi criado um protótipo capaz de prever valores de ações através de </w:t>
      </w:r>
      <w:r w:rsidRPr="00673834">
        <w:t>Redes Neurais Artificiais</w:t>
      </w:r>
      <w:r>
        <w:t xml:space="preserve">. Na subseção 2.2 é apresentado </w:t>
      </w:r>
      <w:r w:rsidR="00384F42">
        <w:t>uma aplicação</w:t>
      </w:r>
      <w:r>
        <w:t xml:space="preserve"> que </w:t>
      </w:r>
      <w:r>
        <w:lastRenderedPageBreak/>
        <w:t xml:space="preserve">prevê o preço das ações por </w:t>
      </w:r>
      <w:r w:rsidR="00276769" w:rsidRPr="00673834">
        <w:t>Redes Neurais Artificiais</w:t>
      </w:r>
      <w:r w:rsidR="00276769">
        <w:t xml:space="preserve"> </w:t>
      </w:r>
      <w:r>
        <w:t>(</w:t>
      </w:r>
      <w:r w:rsidR="00276769">
        <w:t>TORRES</w:t>
      </w:r>
      <w:r>
        <w:t>,</w:t>
      </w:r>
      <w:r w:rsidR="00384F42">
        <w:t xml:space="preserve"> </w:t>
      </w:r>
      <w:r>
        <w:t>202</w:t>
      </w:r>
      <w:r w:rsidR="00276769">
        <w:t>1</w:t>
      </w:r>
      <w:r>
        <w:t xml:space="preserve">). Na subseção 2.3 está uma aplicação com o objetivo de prever valores de ações através de </w:t>
      </w:r>
      <w:proofErr w:type="spellStart"/>
      <w:r>
        <w:t>RNRs</w:t>
      </w:r>
      <w:proofErr w:type="spellEnd"/>
      <w:r>
        <w:t xml:space="preserve"> (</w:t>
      </w:r>
      <w:bookmarkStart w:id="26" w:name="_Hlk139266932"/>
      <w:r>
        <w:t xml:space="preserve">RIBEIRO </w:t>
      </w:r>
      <w:r w:rsidR="00384F42">
        <w:t xml:space="preserve">E </w:t>
      </w:r>
      <w:r w:rsidR="00384F42" w:rsidRPr="00581EB6">
        <w:t>CORREA</w:t>
      </w:r>
      <w:r w:rsidR="00384F42">
        <w:t>,</w:t>
      </w:r>
      <w:r w:rsidRPr="00F3649F">
        <w:t xml:space="preserve"> </w:t>
      </w:r>
      <w:r>
        <w:t>2021</w:t>
      </w:r>
      <w:bookmarkEnd w:id="26"/>
      <w:r>
        <w:t>).</w:t>
      </w:r>
    </w:p>
    <w:p w14:paraId="2BB656B2" w14:textId="77777777" w:rsidR="00993C3D" w:rsidRDefault="00993C3D" w:rsidP="00993C3D">
      <w:pPr>
        <w:pStyle w:val="Ttulo2"/>
      </w:pPr>
      <w:r>
        <w:t>PROTÓTIPO PARA PREVISÃO DE AÇÕES UTILIZANDO REDES NEURAIS ARTIFICIAIS</w:t>
      </w:r>
    </w:p>
    <w:p w14:paraId="0D28C5EE" w14:textId="3F7C4DE8" w:rsidR="00993C3D" w:rsidRDefault="00993C3D" w:rsidP="00993C3D">
      <w:pPr>
        <w:pStyle w:val="TF-TEXTO"/>
      </w:pPr>
      <w:r w:rsidRPr="00673834">
        <w:t xml:space="preserve">O trabalho desenvolvido por </w:t>
      </w:r>
      <w:bookmarkStart w:id="27" w:name="_Hlk133214493"/>
      <w:r w:rsidRPr="00673834">
        <w:t>Rossi (2019)</w:t>
      </w:r>
      <w:bookmarkEnd w:id="27"/>
      <w:r w:rsidRPr="00673834">
        <w:t xml:space="preserve"> te</w:t>
      </w:r>
      <w:r w:rsidR="00CB07F6">
        <w:t>ve</w:t>
      </w:r>
      <w:r w:rsidRPr="00673834">
        <w:t xml:space="preserve"> 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w:t>
      </w:r>
    </w:p>
    <w:p w14:paraId="4782D89E" w14:textId="3E87732C" w:rsidR="00867120" w:rsidRDefault="00867120" w:rsidP="00993C3D">
      <w:pPr>
        <w:pStyle w:val="TF-TEXTO"/>
      </w:pPr>
      <w:r w:rsidRPr="00867120">
        <w:t>Para exibir as previsões Rossi</w:t>
      </w:r>
      <w:r>
        <w:t xml:space="preserve"> (</w:t>
      </w:r>
      <w:r w:rsidRPr="00867120">
        <w:t>2019</w:t>
      </w:r>
      <w:r>
        <w:t>),</w:t>
      </w:r>
      <w:r w:rsidRPr="00867120">
        <w:t xml:space="preserve"> desenvolveu uma interface web utilizando o framework Django e a biblioteca </w:t>
      </w:r>
      <w:proofErr w:type="spellStart"/>
      <w:r w:rsidRPr="00867120">
        <w:t>Bootstrap</w:t>
      </w:r>
      <w:proofErr w:type="spellEnd"/>
      <w:r w:rsidRPr="00867120">
        <w:t xml:space="preserve"> SB Admin 2, com HTML, CSS e </w:t>
      </w:r>
      <w:proofErr w:type="spellStart"/>
      <w:r w:rsidRPr="00867120">
        <w:t>JavaScript</w:t>
      </w:r>
      <w:proofErr w:type="spellEnd"/>
      <w:r w:rsidRPr="00867120">
        <w:t xml:space="preserve">. A comunicação com o </w:t>
      </w:r>
      <w:proofErr w:type="spellStart"/>
      <w:r w:rsidRPr="00867120">
        <w:t>back-end</w:t>
      </w:r>
      <w:proofErr w:type="spellEnd"/>
      <w:r w:rsidRPr="00867120">
        <w:t xml:space="preserve"> ocorreu via Python, utilizando consultas ao banco de dados.</w:t>
      </w:r>
    </w:p>
    <w:p w14:paraId="703DF813" w14:textId="0ED2395B" w:rsidR="00993C3D" w:rsidRDefault="00993C3D" w:rsidP="00993C3D">
      <w:pPr>
        <w:pStyle w:val="TF-TEXTO"/>
      </w:pPr>
      <w:r w:rsidRPr="00F24F32">
        <w:t>Segundo Rossi (2019)</w:t>
      </w:r>
      <w:r w:rsidR="00867120">
        <w:t>, o</w:t>
      </w:r>
      <w:r w:rsidRPr="00F24F32">
        <w:t xml:space="preserve">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w:t>
      </w:r>
      <w:r w:rsidR="005D0239">
        <w:t>foi</w:t>
      </w:r>
      <w:r w:rsidRPr="00F24F32">
        <w:t xml:space="preserve"> dividido em subconjuntos de treinamento e teste, sendo que o primeiro é usado para treinar o modelo e o segundo para avaliar seu desempenho. A técnica de validação cruzada é aplicada para garantir a generalização do modelo e evitar o </w:t>
      </w:r>
      <w:proofErr w:type="spellStart"/>
      <w:r w:rsidRPr="003D067B">
        <w:t>sobreajuste</w:t>
      </w:r>
      <w:proofErr w:type="spellEnd"/>
      <w:r w:rsidRPr="003D067B">
        <w:t>.</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1462EF16" w14:textId="32A9C0B7" w:rsidR="00993C3D" w:rsidRDefault="00993C3D" w:rsidP="00993C3D">
      <w:pPr>
        <w:pStyle w:val="TF-TEXTO"/>
      </w:pPr>
      <w:r>
        <w:t xml:space="preserve">De acordo com </w:t>
      </w:r>
      <w:bookmarkStart w:id="28" w:name="_Hlk139226147"/>
      <w:r>
        <w:t>Rossi (2019)</w:t>
      </w:r>
      <w:r w:rsidR="00867120">
        <w:t xml:space="preserve">, </w:t>
      </w:r>
      <w:bookmarkEnd w:id="28"/>
      <w:r>
        <w:t>p</w:t>
      </w:r>
      <w:r w:rsidRPr="002E1113">
        <w:t>ara avaliar a eficácia do modelo,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avaliação do desempenho do modelo foi realizada</w:t>
      </w:r>
      <w:r w:rsidR="00455E5F">
        <w:t xml:space="preserve"> </w:t>
      </w:r>
      <w:r w:rsidRPr="002E1113">
        <w:t>utilizando as métricas de erro MSE e MAE.</w:t>
      </w:r>
      <w:r>
        <w:t xml:space="preserve"> Os resultados obtidos </w:t>
      </w:r>
      <w:r w:rsidR="00455E5F">
        <w:t xml:space="preserve">durante a etapa de treinamento </w:t>
      </w:r>
      <w:r>
        <w:t>podem ser observados na Tabela 1.</w:t>
      </w:r>
    </w:p>
    <w:p w14:paraId="327ACDF9" w14:textId="77777777" w:rsidR="00993C3D" w:rsidRDefault="00993C3D" w:rsidP="00993C3D">
      <w:pPr>
        <w:pStyle w:val="TF-LEGENDA"/>
      </w:pPr>
      <w:r>
        <w:t>Tabela 1- Cálculos de erro durante o treinamento (em R$)</w:t>
      </w:r>
    </w:p>
    <w:p w14:paraId="2C3C9F07" w14:textId="77777777" w:rsidR="00993C3D" w:rsidRDefault="00993C3D" w:rsidP="00993C3D">
      <w:pPr>
        <w:pStyle w:val="TF-FIGURA"/>
      </w:pPr>
      <w:r w:rsidRPr="00166EDB">
        <w:rPr>
          <w:noProof/>
        </w:rPr>
        <w:drawing>
          <wp:inline distT="0" distB="0" distL="0" distR="0" wp14:anchorId="6F18B987" wp14:editId="22925007">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7"/>
                    <a:stretch>
                      <a:fillRect/>
                    </a:stretch>
                  </pic:blipFill>
                  <pic:spPr>
                    <a:xfrm>
                      <a:off x="0" y="0"/>
                      <a:ext cx="4048690" cy="676369"/>
                    </a:xfrm>
                    <a:prstGeom prst="rect">
                      <a:avLst/>
                    </a:prstGeom>
                  </pic:spPr>
                </pic:pic>
              </a:graphicData>
            </a:graphic>
          </wp:inline>
        </w:drawing>
      </w:r>
    </w:p>
    <w:p w14:paraId="2CAD93A7" w14:textId="77777777" w:rsidR="00993C3D" w:rsidRDefault="00993C3D" w:rsidP="00993C3D">
      <w:pPr>
        <w:pStyle w:val="TF-FONTE"/>
      </w:pPr>
      <w:r>
        <w:t>Fonte: Rossi (2019).</w:t>
      </w:r>
    </w:p>
    <w:p w14:paraId="18CD2823" w14:textId="2F18B280" w:rsidR="0014474F" w:rsidRPr="0014474F" w:rsidRDefault="00017C3E" w:rsidP="0014474F">
      <w:pPr>
        <w:pStyle w:val="TF-TEXTO"/>
      </w:pPr>
      <w:r>
        <w:t xml:space="preserve">Segundo Rossi (2019), </w:t>
      </w:r>
      <w:r w:rsidRPr="00017C3E">
        <w:t>para mensuração da acurácia, foram estabelecidas 10 semanas de teste, contemplando um período ideal, tendo em vista que o mercado passou por altas e baixas. A validação ocorreu através do cálculo do Valor-P, provando que todas as cinco ações tiveram resultados estatisticamente significantes, indicando com fortes evidências de que os resultados não são devido ao acaso</w:t>
      </w:r>
      <w:r>
        <w:t xml:space="preserve">. Como podemos observar o Gráfico 1 o modelo conseguir prever quase com exatidão o preço da ação. já no Gráfico 2 acertou o movimento, </w:t>
      </w:r>
      <w:r w:rsidR="00572F85">
        <w:t>porém</w:t>
      </w:r>
      <w:r>
        <w:t xml:space="preserve"> com menos intensidade do que realmente ocorreu. No Gráfico 3 o modelo </w:t>
      </w:r>
      <w:r>
        <w:rPr>
          <w:spacing w:val="-1"/>
        </w:rPr>
        <w:t>apresentou</w:t>
      </w:r>
      <w:r>
        <w:rPr>
          <w:spacing w:val="-9"/>
        </w:rPr>
        <w:t xml:space="preserve"> </w:t>
      </w:r>
      <w:r>
        <w:t>uma</w:t>
      </w:r>
      <w:r>
        <w:rPr>
          <w:spacing w:val="-8"/>
        </w:rPr>
        <w:t xml:space="preserve"> </w:t>
      </w:r>
      <w:r>
        <w:t>previsão</w:t>
      </w:r>
      <w:r>
        <w:rPr>
          <w:spacing w:val="-8"/>
        </w:rPr>
        <w:t xml:space="preserve"> </w:t>
      </w:r>
      <w:r>
        <w:t>errônea,</w:t>
      </w:r>
      <w:r>
        <w:rPr>
          <w:spacing w:val="-9"/>
        </w:rPr>
        <w:t xml:space="preserve"> </w:t>
      </w:r>
      <w:r>
        <w:t>em</w:t>
      </w:r>
      <w:r>
        <w:rPr>
          <w:spacing w:val="-12"/>
        </w:rPr>
        <w:t xml:space="preserve"> </w:t>
      </w:r>
      <w:r>
        <w:t>que</w:t>
      </w:r>
      <w:r>
        <w:rPr>
          <w:spacing w:val="-9"/>
        </w:rPr>
        <w:t xml:space="preserve"> </w:t>
      </w:r>
      <w:r>
        <w:t>previu</w:t>
      </w:r>
      <w:r>
        <w:rPr>
          <w:spacing w:val="-11"/>
        </w:rPr>
        <w:t xml:space="preserve"> </w:t>
      </w:r>
      <w:r>
        <w:t>a</w:t>
      </w:r>
      <w:r>
        <w:rPr>
          <w:spacing w:val="-9"/>
        </w:rPr>
        <w:t xml:space="preserve"> </w:t>
      </w:r>
      <w:r>
        <w:t>direção</w:t>
      </w:r>
      <w:r>
        <w:rPr>
          <w:spacing w:val="-7"/>
        </w:rPr>
        <w:t xml:space="preserve"> </w:t>
      </w:r>
      <w:r>
        <w:t>opost</w:t>
      </w:r>
      <w:r w:rsidR="00572F85">
        <w:t xml:space="preserve">a </w:t>
      </w:r>
      <w:r>
        <w:t>ao movimento.</w:t>
      </w:r>
      <w:r w:rsidR="00572F85">
        <w:t xml:space="preserve"> </w:t>
      </w:r>
    </w:p>
    <w:p w14:paraId="707503C7" w14:textId="034EAE06" w:rsidR="006A4F51" w:rsidRDefault="00017C3E" w:rsidP="0014474F">
      <w:pPr>
        <w:pStyle w:val="TF-LEGENDA"/>
      </w:pPr>
      <w:r>
        <w:lastRenderedPageBreak/>
        <w:t>Gráfico</w:t>
      </w:r>
      <w:r w:rsidR="006A4F51">
        <w:rPr>
          <w:spacing w:val="-2"/>
        </w:rPr>
        <w:t xml:space="preserve"> </w:t>
      </w:r>
      <w:r w:rsidR="006A4F51">
        <w:t>1 -</w:t>
      </w:r>
      <w:r w:rsidR="006A4F51">
        <w:rPr>
          <w:spacing w:val="-4"/>
        </w:rPr>
        <w:t xml:space="preserve"> </w:t>
      </w:r>
      <w:r w:rsidR="006A4F51">
        <w:t>Previsão</w:t>
      </w:r>
      <w:r w:rsidR="006A4F51">
        <w:rPr>
          <w:spacing w:val="-1"/>
        </w:rPr>
        <w:t xml:space="preserve"> </w:t>
      </w:r>
      <w:r w:rsidR="006A4F51">
        <w:t>para</w:t>
      </w:r>
      <w:r w:rsidR="006A4F51">
        <w:rPr>
          <w:spacing w:val="-2"/>
        </w:rPr>
        <w:t xml:space="preserve"> </w:t>
      </w:r>
      <w:proofErr w:type="spellStart"/>
      <w:r w:rsidR="006A4F51">
        <w:t>RaiaDrogasil</w:t>
      </w:r>
      <w:proofErr w:type="spellEnd"/>
      <w:r w:rsidR="006A4F51">
        <w:rPr>
          <w:spacing w:val="-3"/>
        </w:rPr>
        <w:t xml:space="preserve"> </w:t>
      </w:r>
      <w:r w:rsidR="006A4F51">
        <w:t>entre</w:t>
      </w:r>
      <w:r w:rsidR="006A4F51">
        <w:rPr>
          <w:spacing w:val="1"/>
        </w:rPr>
        <w:t xml:space="preserve"> </w:t>
      </w:r>
      <w:r w:rsidR="006A4F51">
        <w:t>28/10/2019</w:t>
      </w:r>
      <w:r w:rsidR="006A4F51">
        <w:rPr>
          <w:spacing w:val="-2"/>
        </w:rPr>
        <w:t xml:space="preserve"> </w:t>
      </w:r>
      <w:r w:rsidR="006A4F51">
        <w:t>e</w:t>
      </w:r>
      <w:r w:rsidR="006A4F51">
        <w:rPr>
          <w:spacing w:val="-4"/>
        </w:rPr>
        <w:t xml:space="preserve"> </w:t>
      </w:r>
      <w:r w:rsidR="006A4F51">
        <w:t>01/11/</w:t>
      </w:r>
      <w:commentRangeStart w:id="29"/>
      <w:r w:rsidR="006A4F51">
        <w:t>2019</w:t>
      </w:r>
      <w:commentRangeEnd w:id="29"/>
      <w:r w:rsidR="00F7404C">
        <w:rPr>
          <w:rStyle w:val="Refdecomentrio"/>
        </w:rPr>
        <w:commentReference w:id="29"/>
      </w:r>
    </w:p>
    <w:p w14:paraId="541EE932" w14:textId="7F8FBA0C" w:rsidR="006A4F51" w:rsidRDefault="006A4F51" w:rsidP="006A4F51">
      <w:pPr>
        <w:pStyle w:val="Corpodetexto"/>
        <w:spacing w:before="0"/>
        <w:ind w:left="154"/>
        <w:jc w:val="left"/>
      </w:pPr>
      <w:r>
        <w:rPr>
          <w:noProof/>
        </w:rPr>
        <mc:AlternateContent>
          <mc:Choice Requires="wpg">
            <w:drawing>
              <wp:inline distT="0" distB="0" distL="0" distR="0" wp14:anchorId="73071511" wp14:editId="702720D0">
                <wp:extent cx="5607685" cy="2460625"/>
                <wp:effectExtent l="0" t="0" r="12065" b="15875"/>
                <wp:docPr id="836175398"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7685" cy="2460625"/>
                          <a:chOff x="0" y="0"/>
                          <a:chExt cx="9658" cy="3875"/>
                        </a:xfrm>
                      </wpg:grpSpPr>
                      <pic:pic xmlns:pic="http://schemas.openxmlformats.org/drawingml/2006/picture">
                        <pic:nvPicPr>
                          <pic:cNvPr id="2118216887"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48" y="331"/>
                            <a:ext cx="7844" cy="3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2106282" name="Rectangle 17"/>
                        <wps:cNvSpPr>
                          <a:spLocks noChangeArrowheads="1"/>
                        </wps:cNvSpPr>
                        <wps:spPr bwMode="auto">
                          <a:xfrm>
                            <a:off x="5" y="5"/>
                            <a:ext cx="9648" cy="38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C5B132" id="Agrupar 7" o:spid="_x0000_s1026" style="width:441.55pt;height:193.75pt;mso-position-horizontal-relative:char;mso-position-vertical-relative:line" coordsize="9658,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848;top:331;width:7844;height: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">
                  <v:imagedata r:id="rId13" o:title=""/>
                </v:shape>
                <v:rect id="Rectangle 17" o:spid="_x0000_s1028" style="position:absolute;left:5;top:5;width:9648;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" filled="f" strokeweight=".5pt"/>
                <w10:anchorlock/>
              </v:group>
            </w:pict>
          </mc:Fallback>
        </mc:AlternateContent>
      </w:r>
    </w:p>
    <w:p w14:paraId="044E0CDA" w14:textId="1ADE72BA" w:rsidR="00993C3D" w:rsidRDefault="006A4F51" w:rsidP="0014474F">
      <w:pPr>
        <w:pStyle w:val="TF-FONTE"/>
      </w:pPr>
      <w:r>
        <w:t xml:space="preserve">       </w:t>
      </w:r>
      <w:r w:rsidR="00993C3D">
        <w:t>Fonte: Rossi (2019).</w:t>
      </w:r>
    </w:p>
    <w:p w14:paraId="30AB3F47" w14:textId="2B17D37D" w:rsidR="0014474F" w:rsidRDefault="00017C3E" w:rsidP="0014474F">
      <w:pPr>
        <w:pStyle w:val="TF-LEGENDA"/>
      </w:pPr>
      <w:r>
        <w:t>Gráfico</w:t>
      </w:r>
      <w:r>
        <w:rPr>
          <w:spacing w:val="-2"/>
        </w:rPr>
        <w:t xml:space="preserve"> </w:t>
      </w:r>
      <w:r w:rsidR="0014474F">
        <w:t>2</w:t>
      </w:r>
      <w:r w:rsidR="0014474F">
        <w:rPr>
          <w:spacing w:val="-1"/>
        </w:rPr>
        <w:t xml:space="preserve"> </w:t>
      </w:r>
      <w:r w:rsidR="0014474F">
        <w:t>–</w:t>
      </w:r>
      <w:r w:rsidR="0014474F">
        <w:rPr>
          <w:spacing w:val="-3"/>
        </w:rPr>
        <w:t xml:space="preserve"> </w:t>
      </w:r>
      <w:r w:rsidR="0014474F">
        <w:t>Previsão</w:t>
      </w:r>
      <w:r w:rsidR="0014474F">
        <w:rPr>
          <w:spacing w:val="-1"/>
        </w:rPr>
        <w:t xml:space="preserve"> </w:t>
      </w:r>
      <w:r w:rsidR="0014474F">
        <w:t>para</w:t>
      </w:r>
      <w:r w:rsidR="0014474F">
        <w:rPr>
          <w:spacing w:val="-2"/>
        </w:rPr>
        <w:t xml:space="preserve"> </w:t>
      </w:r>
      <w:r w:rsidR="0014474F">
        <w:t>WEG</w:t>
      </w:r>
      <w:r w:rsidR="0014474F">
        <w:rPr>
          <w:spacing w:val="-1"/>
        </w:rPr>
        <w:t xml:space="preserve"> </w:t>
      </w:r>
      <w:r w:rsidR="0014474F">
        <w:t>entre</w:t>
      </w:r>
      <w:r w:rsidR="0014474F">
        <w:rPr>
          <w:spacing w:val="-2"/>
        </w:rPr>
        <w:t xml:space="preserve"> </w:t>
      </w:r>
      <w:r w:rsidR="0014474F">
        <w:t>21/10/2019</w:t>
      </w:r>
      <w:r w:rsidR="0014474F">
        <w:rPr>
          <w:spacing w:val="-1"/>
        </w:rPr>
        <w:t xml:space="preserve"> </w:t>
      </w:r>
      <w:r w:rsidR="0014474F">
        <w:t>e</w:t>
      </w:r>
      <w:r w:rsidR="0014474F">
        <w:rPr>
          <w:spacing w:val="-4"/>
        </w:rPr>
        <w:t xml:space="preserve"> </w:t>
      </w:r>
      <w:r w:rsidR="0014474F">
        <w:t>25/10/2019</w:t>
      </w:r>
    </w:p>
    <w:p w14:paraId="38028F36" w14:textId="58DACF47" w:rsidR="00B05176" w:rsidRDefault="00B05176" w:rsidP="0014474F">
      <w:pPr>
        <w:pStyle w:val="TF-FIGURA"/>
      </w:pPr>
      <w:r w:rsidRPr="00B05176">
        <w:rPr>
          <w:noProof/>
        </w:rPr>
        <w:drawing>
          <wp:inline distT="0" distB="0" distL="0" distR="0" wp14:anchorId="14215B02" wp14:editId="2768F197">
            <wp:extent cx="5905500" cy="2390769"/>
            <wp:effectExtent l="0" t="0" r="0" b="0"/>
            <wp:docPr id="1322103283"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5325" cy="2439279"/>
                    </a:xfrm>
                    <a:prstGeom prst="rect">
                      <a:avLst/>
                    </a:prstGeom>
                    <a:noFill/>
                    <a:ln>
                      <a:noFill/>
                    </a:ln>
                  </pic:spPr>
                </pic:pic>
              </a:graphicData>
            </a:graphic>
          </wp:inline>
        </w:drawing>
      </w:r>
    </w:p>
    <w:p w14:paraId="0CC1DD40" w14:textId="7288658F" w:rsidR="0014474F" w:rsidRDefault="0014474F" w:rsidP="0014474F">
      <w:pPr>
        <w:pStyle w:val="TF-FONTE"/>
      </w:pPr>
      <w:r>
        <w:t>Fonte: Rossi (2019).</w:t>
      </w:r>
    </w:p>
    <w:p w14:paraId="42C33830" w14:textId="48C9DAF3" w:rsidR="0014474F" w:rsidRDefault="00017C3E" w:rsidP="0014474F">
      <w:pPr>
        <w:pStyle w:val="TF-LEGENDA"/>
      </w:pPr>
      <w:r>
        <w:t>Gráfico</w:t>
      </w:r>
      <w:r>
        <w:rPr>
          <w:spacing w:val="-2"/>
        </w:rPr>
        <w:t xml:space="preserve"> </w:t>
      </w:r>
      <w:r w:rsidR="0014474F">
        <w:t>3</w:t>
      </w:r>
      <w:r w:rsidR="0014474F">
        <w:rPr>
          <w:spacing w:val="1"/>
        </w:rPr>
        <w:t xml:space="preserve"> </w:t>
      </w:r>
      <w:r w:rsidR="0014474F">
        <w:t>–</w:t>
      </w:r>
      <w:r w:rsidR="0014474F">
        <w:rPr>
          <w:spacing w:val="-3"/>
        </w:rPr>
        <w:t xml:space="preserve"> </w:t>
      </w:r>
      <w:r w:rsidR="0014474F">
        <w:t>Previsão</w:t>
      </w:r>
      <w:r w:rsidR="0014474F">
        <w:rPr>
          <w:spacing w:val="-2"/>
        </w:rPr>
        <w:t xml:space="preserve"> </w:t>
      </w:r>
      <w:r w:rsidR="0014474F">
        <w:t>para</w:t>
      </w:r>
      <w:r w:rsidR="0014474F">
        <w:rPr>
          <w:spacing w:val="-2"/>
        </w:rPr>
        <w:t xml:space="preserve"> </w:t>
      </w:r>
      <w:r w:rsidR="0014474F">
        <w:t>Petrobras</w:t>
      </w:r>
      <w:r w:rsidR="0014474F">
        <w:rPr>
          <w:spacing w:val="-3"/>
        </w:rPr>
        <w:t xml:space="preserve"> </w:t>
      </w:r>
      <w:r w:rsidR="0014474F">
        <w:t>entre</w:t>
      </w:r>
      <w:r w:rsidR="0014474F">
        <w:rPr>
          <w:spacing w:val="-3"/>
        </w:rPr>
        <w:t xml:space="preserve"> </w:t>
      </w:r>
      <w:r w:rsidR="0014474F">
        <w:t>21/10/2019</w:t>
      </w:r>
      <w:r w:rsidR="0014474F">
        <w:rPr>
          <w:spacing w:val="-1"/>
        </w:rPr>
        <w:t xml:space="preserve"> </w:t>
      </w:r>
      <w:r w:rsidR="0014474F">
        <w:t>e</w:t>
      </w:r>
      <w:r w:rsidR="0014474F">
        <w:rPr>
          <w:spacing w:val="-2"/>
        </w:rPr>
        <w:t xml:space="preserve"> </w:t>
      </w:r>
      <w:r w:rsidR="0014474F">
        <w:t>25/10/2019</w:t>
      </w:r>
      <w:r w:rsidR="0014474F">
        <w:rPr>
          <w:noProof/>
          <w14:ligatures w14:val="standardContextual"/>
        </w:rPr>
        <mc:AlternateContent>
          <mc:Choice Requires="wpg">
            <w:drawing>
              <wp:anchor distT="0" distB="0" distL="0" distR="0" simplePos="0" relativeHeight="251661312" behindDoc="1" locked="0" layoutInCell="1" allowOverlap="1" wp14:anchorId="3292FBB6" wp14:editId="08F2491B">
                <wp:simplePos x="0" y="0"/>
                <wp:positionH relativeFrom="margin">
                  <wp:align>right</wp:align>
                </wp:positionH>
                <wp:positionV relativeFrom="paragraph">
                  <wp:posOffset>153670</wp:posOffset>
                </wp:positionV>
                <wp:extent cx="5758180" cy="2323465"/>
                <wp:effectExtent l="0" t="0" r="13970" b="19685"/>
                <wp:wrapTopAndBottom/>
                <wp:docPr id="590065561" name="Agrupar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2323465"/>
                          <a:chOff x="1154" y="370"/>
                          <a:chExt cx="9658" cy="3875"/>
                        </a:xfrm>
                      </wpg:grpSpPr>
                      <pic:pic xmlns:pic="http://schemas.openxmlformats.org/drawingml/2006/picture">
                        <pic:nvPicPr>
                          <pic:cNvPr id="1680961727"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056" y="700"/>
                            <a:ext cx="7791" cy="3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6810703" name="Rectangle 36"/>
                        <wps:cNvSpPr>
                          <a:spLocks noChangeArrowheads="1"/>
                        </wps:cNvSpPr>
                        <wps:spPr bwMode="auto">
                          <a:xfrm>
                            <a:off x="1159" y="374"/>
                            <a:ext cx="9648" cy="38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349BF5" id="Agrupar 19" o:spid="_x0000_s1026" style="position:absolute;margin-left:402.2pt;margin-top:12.1pt;width:453.4pt;height:182.95pt;z-index:-251655168;mso-wrap-distance-left:0;mso-wrap-distance-right:0;mso-position-horizontal:right;mso-position-horizontal-relative:margin" coordorigin="1154,370" coordsize="9658,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">
                <v:shape id="Picture 35" o:spid="_x0000_s1027" type="#_x0000_t75" style="position:absolute;left:2056;top:700;width:7791;height: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">
                  <v:imagedata r:id="rId16" o:title=""/>
                </v:shape>
                <v:rect id="Rectangle 36" o:spid="_x0000_s1028" style="position:absolute;left:1159;top:374;width:9648;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" filled="f" strokeweight=".5pt"/>
                <w10:wrap type="topAndBottom" anchorx="margin"/>
              </v:group>
            </w:pict>
          </mc:Fallback>
        </mc:AlternateContent>
      </w:r>
    </w:p>
    <w:p w14:paraId="2AC1DD11" w14:textId="0F2B16A2" w:rsidR="0014474F" w:rsidRDefault="0014474F" w:rsidP="0014474F">
      <w:pPr>
        <w:pStyle w:val="TF-FONTE"/>
      </w:pPr>
      <w:r>
        <w:t>Fonte: Rossi (2019).</w:t>
      </w:r>
    </w:p>
    <w:p w14:paraId="01AE5418" w14:textId="563746CD" w:rsidR="006C34BF" w:rsidRDefault="006C34BF" w:rsidP="006C34BF">
      <w:pPr>
        <w:pStyle w:val="TF-TEXTO"/>
      </w:pPr>
      <w:r>
        <w:t>De acordo com Rossi (2019), o</w:t>
      </w:r>
      <w:r w:rsidRPr="00186745">
        <w:t xml:space="preserve">s resultados mostraram que as ações RADL3 e WEGE3 obtiveram os melhores desempenhos. O modelo conseguiu prever corretamente a tendência de alta ou baixa nas cotações em 7 das 10 semanas avaliadas. Por outro lado, as ações VALE3 e BBDC4 apresentaram os piores resultados, com uma </w:t>
      </w:r>
      <w:r w:rsidRPr="00186745">
        <w:lastRenderedPageBreak/>
        <w:t>taxa de acerto de 30% e 40% na previsão, respectivamente. Essa diferença de desempenho pode ser atribuída à alta volatilidade desses ativos</w:t>
      </w:r>
      <w:r>
        <w:t>.</w:t>
      </w:r>
    </w:p>
    <w:p w14:paraId="3C436CB6" w14:textId="77777777" w:rsidR="006C34BF" w:rsidRPr="006C34BF" w:rsidRDefault="006C34BF" w:rsidP="006A4F51">
      <w:pPr>
        <w:pStyle w:val="Corpodetexto"/>
        <w:spacing w:before="0" w:after="59"/>
        <w:ind w:left="716" w:right="738"/>
        <w:jc w:val="center"/>
        <w:rPr>
          <w:lang w:val="pt-BR"/>
        </w:rPr>
      </w:pPr>
    </w:p>
    <w:p w14:paraId="414FB19B" w14:textId="0173E5F4" w:rsidR="00993C3D" w:rsidRDefault="00276769" w:rsidP="00993C3D">
      <w:pPr>
        <w:pStyle w:val="Ttulo2"/>
      </w:pPr>
      <w:r w:rsidRPr="00276769">
        <w:t>PREVISÃO DO PREÇO DE AÇÕES BRASILEIRAS UTILIZANDO REDES NEURAIS ARTIFICIAIS</w:t>
      </w:r>
    </w:p>
    <w:p w14:paraId="3E23AC45" w14:textId="77777777" w:rsidR="00B2153C" w:rsidRDefault="00C71F9F" w:rsidP="00C71F9F">
      <w:pPr>
        <w:pStyle w:val="TF-TEXTO"/>
      </w:pPr>
      <w:r>
        <w:t>A pesquisa desenvolvida por Torres (2021)</w:t>
      </w:r>
      <w:r w:rsidR="00B2153C">
        <w:t>,</w:t>
      </w:r>
      <w:r>
        <w:t xml:space="preserve"> tem como objetivo prever o movimento das ações trabalhando com diversos recortes de tempo</w:t>
      </w:r>
      <w:r w:rsidR="00B2153C">
        <w:t>,</w:t>
      </w:r>
      <w:r>
        <w:t xml:space="preserve"> 1, 2, 5, 10</w:t>
      </w:r>
      <w:r w:rsidR="00B2153C">
        <w:t xml:space="preserve"> e </w:t>
      </w:r>
      <w:r>
        <w:t xml:space="preserve">20 anos. para comparar </w:t>
      </w:r>
      <w:r w:rsidR="00B2153C">
        <w:t>a LSTM COM GRU e definir qual</w:t>
      </w:r>
      <w:r>
        <w:t xml:space="preserve"> tem o melhor desempenho</w:t>
      </w:r>
      <w:r w:rsidR="00B2153C">
        <w:t xml:space="preserve"> e qual a melhor faixa temporal para analisar</w:t>
      </w:r>
      <w:r>
        <w:t xml:space="preserve">. </w:t>
      </w:r>
    </w:p>
    <w:p w14:paraId="5CD67010" w14:textId="406495FB" w:rsidR="00D362C3" w:rsidRDefault="00D362C3" w:rsidP="00D362C3">
      <w:pPr>
        <w:rPr>
          <w:sz w:val="20"/>
          <w:szCs w:val="20"/>
        </w:rPr>
      </w:pPr>
      <w:r w:rsidRPr="00D362C3">
        <w:rPr>
          <w:sz w:val="20"/>
          <w:szCs w:val="20"/>
        </w:rPr>
        <w:t>Para o desenvolvimento Torres (2021)</w:t>
      </w:r>
      <w:r w:rsidR="008C7FE0">
        <w:rPr>
          <w:sz w:val="20"/>
          <w:szCs w:val="20"/>
        </w:rPr>
        <w:t>,</w:t>
      </w:r>
      <w:r w:rsidRPr="00D362C3">
        <w:rPr>
          <w:sz w:val="20"/>
          <w:szCs w:val="20"/>
        </w:rPr>
        <w:t xml:space="preserve"> utilizou Python, juntamente com as bibliotecas </w:t>
      </w:r>
      <w:proofErr w:type="spellStart"/>
      <w:r w:rsidRPr="00D362C3">
        <w:rPr>
          <w:sz w:val="20"/>
          <w:szCs w:val="20"/>
        </w:rPr>
        <w:t>Keras</w:t>
      </w:r>
      <w:proofErr w:type="spellEnd"/>
      <w:r w:rsidRPr="00D362C3">
        <w:rPr>
          <w:sz w:val="20"/>
          <w:szCs w:val="20"/>
        </w:rPr>
        <w:t xml:space="preserve">, </w:t>
      </w:r>
      <w:proofErr w:type="spellStart"/>
      <w:r w:rsidRPr="00D362C3">
        <w:rPr>
          <w:sz w:val="20"/>
          <w:szCs w:val="20"/>
        </w:rPr>
        <w:t>TensorFlow</w:t>
      </w:r>
      <w:proofErr w:type="spellEnd"/>
      <w:r w:rsidRPr="00D362C3">
        <w:rPr>
          <w:sz w:val="20"/>
          <w:szCs w:val="20"/>
        </w:rPr>
        <w:t xml:space="preserve"> e </w:t>
      </w:r>
      <w:proofErr w:type="spellStart"/>
      <w:r w:rsidRPr="00D362C3">
        <w:rPr>
          <w:sz w:val="20"/>
          <w:szCs w:val="20"/>
        </w:rPr>
        <w:t>Scikit</w:t>
      </w:r>
      <w:proofErr w:type="spellEnd"/>
      <w:r w:rsidRPr="00D362C3">
        <w:rPr>
          <w:sz w:val="20"/>
          <w:szCs w:val="20"/>
        </w:rPr>
        <w:t xml:space="preserve"> </w:t>
      </w:r>
      <w:proofErr w:type="spellStart"/>
      <w:r w:rsidRPr="00D362C3">
        <w:rPr>
          <w:sz w:val="20"/>
          <w:szCs w:val="20"/>
        </w:rPr>
        <w:t>Learn</w:t>
      </w:r>
      <w:proofErr w:type="spellEnd"/>
      <w:r w:rsidRPr="00D362C3">
        <w:rPr>
          <w:sz w:val="20"/>
          <w:szCs w:val="20"/>
        </w:rPr>
        <w:t xml:space="preserve">. Para garantir uma abordagem adequada, os conjuntos de dados foram divididos em amostras de treino, teste e validação. No processo de treinamento dos modelos, foram utilizados 80% dos dados disponíveis, enquanto os 20% restantes foram reservados para fins de teste. Além disso, com o objetivo de avaliar a capacidade de generalização dos modelos, foram utilizados os últimos 60 períodos de cada série para análise </w:t>
      </w:r>
      <w:r w:rsidRPr="00D362C3">
        <w:rPr>
          <w:i/>
          <w:iCs/>
          <w:sz w:val="20"/>
          <w:szCs w:val="20"/>
        </w:rPr>
        <w:t>out-</w:t>
      </w:r>
      <w:proofErr w:type="spellStart"/>
      <w:r w:rsidRPr="00D362C3">
        <w:rPr>
          <w:i/>
          <w:iCs/>
          <w:sz w:val="20"/>
          <w:szCs w:val="20"/>
        </w:rPr>
        <w:t>of</w:t>
      </w:r>
      <w:proofErr w:type="spellEnd"/>
      <w:r w:rsidRPr="00D362C3">
        <w:rPr>
          <w:i/>
          <w:iCs/>
          <w:sz w:val="20"/>
          <w:szCs w:val="20"/>
        </w:rPr>
        <w:t>-sample</w:t>
      </w:r>
      <w:r w:rsidRPr="00D362C3">
        <w:rPr>
          <w:sz w:val="20"/>
          <w:szCs w:val="20"/>
        </w:rPr>
        <w:t>. Essa estratégia permitiu avaliar o desempenho dos modelos em situações não vistas durante o treinamento, fornecendo uma visão mais confiável sobre sua eficácia.</w:t>
      </w:r>
      <w:r w:rsidR="0089735C">
        <w:rPr>
          <w:sz w:val="20"/>
          <w:szCs w:val="20"/>
        </w:rPr>
        <w:t xml:space="preserve"> </w:t>
      </w:r>
    </w:p>
    <w:p w14:paraId="6A8F0985" w14:textId="6DDA8F2E" w:rsidR="0089735C" w:rsidRDefault="0089735C" w:rsidP="0089735C">
      <w:pPr>
        <w:pStyle w:val="TF-TEXTO"/>
      </w:pPr>
      <w:r w:rsidRPr="0089735C">
        <w:t>Torres (2021)</w:t>
      </w:r>
      <w:r w:rsidR="008C7FE0">
        <w:t>,</w:t>
      </w:r>
      <w:r w:rsidRPr="0089735C">
        <w:t xml:space="preserve"> utilizou o índice Bovespa, junto com ações de empresas de diversos segmentos, tais como Banco do Brasil, Banco Itaú, Braskem, Petrobras, Gerdau, Vale, Companhia Paranaense de Energia, </w:t>
      </w:r>
      <w:proofErr w:type="spellStart"/>
      <w:r w:rsidRPr="0089735C">
        <w:t>Engie</w:t>
      </w:r>
      <w:proofErr w:type="spellEnd"/>
      <w:r w:rsidRPr="0089735C">
        <w:t xml:space="preserve"> Brasil Energia, </w:t>
      </w:r>
      <w:proofErr w:type="spellStart"/>
      <w:r w:rsidRPr="0089735C">
        <w:t>Telefonica</w:t>
      </w:r>
      <w:proofErr w:type="spellEnd"/>
      <w:r w:rsidRPr="0089735C">
        <w:t xml:space="preserve"> e TIM Participações.</w:t>
      </w:r>
    </w:p>
    <w:p w14:paraId="3E3F3E88" w14:textId="2D0A5260" w:rsidR="008C7FE0" w:rsidRDefault="008C7FE0" w:rsidP="008C7FE0">
      <w:pPr>
        <w:pStyle w:val="TF-TEXTO"/>
      </w:pPr>
      <w:r>
        <w:t xml:space="preserve">Segundo Torres (2021), as RNR </w:t>
      </w:r>
      <w:r w:rsidRPr="008C7FE0">
        <w:t>Foram desenvolvidas com uma arquitetura composta por 30 camadas de 50 neurônios cada. Essa configuração permite gerar várias combinações possíveis de sinais durante o processo de treinamento da rede. Cada combinação é estimada 100 vezes até atingir a convergência ideal, que é determinada pelo número de épocas definido.</w:t>
      </w:r>
      <w:r>
        <w:t xml:space="preserve"> </w:t>
      </w:r>
      <w:r w:rsidRPr="008C7FE0">
        <w:t xml:space="preserve">os modelos foram treinados utilizando o otimizador adam e a função de perda </w:t>
      </w:r>
      <w:proofErr w:type="spellStart"/>
      <w:r w:rsidRPr="008C7FE0">
        <w:t>mean</w:t>
      </w:r>
      <w:proofErr w:type="spellEnd"/>
      <w:r w:rsidRPr="008C7FE0">
        <w:t xml:space="preserve"> </w:t>
      </w:r>
      <w:proofErr w:type="spellStart"/>
      <w:r w:rsidRPr="008C7FE0">
        <w:t>square</w:t>
      </w:r>
      <w:proofErr w:type="spellEnd"/>
      <w:r w:rsidRPr="008C7FE0">
        <w:t xml:space="preserve"> </w:t>
      </w:r>
      <w:proofErr w:type="spellStart"/>
      <w:r w:rsidRPr="008C7FE0">
        <w:t>error</w:t>
      </w:r>
      <w:proofErr w:type="spellEnd"/>
      <w:r w:rsidRPr="008C7FE0">
        <w:t xml:space="preserve"> (MSE).</w:t>
      </w:r>
    </w:p>
    <w:p w14:paraId="2998A65E" w14:textId="77777777" w:rsidR="00825DCE" w:rsidRDefault="008C7FE0" w:rsidP="00825DCE">
      <w:pPr>
        <w:pStyle w:val="TF-TEXTO"/>
      </w:pPr>
      <w:r w:rsidRPr="008C7FE0">
        <w:t>A arquitetura GRU obteve a melhor performance em relação ao movimento direcional considerando um horizonte de tempo de 10 anos. com o MDA de 52% dos casos. No entanto, quando analisamos períodos de até 2 anos, a arquitetura LSTM apresenta resultados superiores em comparação com a GRU. Para esses períodos mais curtos, a LSTM demonstrou ser mais precisa</w:t>
      </w:r>
    </w:p>
    <w:p w14:paraId="7A44FE98" w14:textId="46798912" w:rsidR="00825DCE" w:rsidRDefault="00825DCE" w:rsidP="00825DCE">
      <w:pPr>
        <w:pStyle w:val="TF-LEGENDA"/>
      </w:pPr>
      <w:r>
        <w:t xml:space="preserve">Gráfico 4 - Previsão do índice Ibovespa para 60 dias - horizonte de tempo de 1 </w:t>
      </w:r>
      <w:commentRangeStart w:id="30"/>
      <w:r>
        <w:t>ano</w:t>
      </w:r>
      <w:commentRangeEnd w:id="30"/>
      <w:r w:rsidR="00F7404C">
        <w:rPr>
          <w:rStyle w:val="Refdecomentrio"/>
        </w:rPr>
        <w:commentReference w:id="30"/>
      </w:r>
    </w:p>
    <w:p w14:paraId="1F93703D" w14:textId="64D5D478" w:rsidR="006E06D3" w:rsidRDefault="006E06D3" w:rsidP="00825DCE">
      <w:pPr>
        <w:pStyle w:val="TF-FIGURA"/>
      </w:pPr>
      <w:r>
        <w:rPr>
          <w:noProof/>
        </w:rPr>
        <w:drawing>
          <wp:inline distT="0" distB="0" distL="0" distR="0" wp14:anchorId="3B10D9EB" wp14:editId="0A2D9746">
            <wp:extent cx="5753100" cy="1514475"/>
            <wp:effectExtent l="0" t="0" r="0" b="9525"/>
            <wp:docPr id="7573184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54CA6A76" w14:textId="77777777" w:rsidR="00825DCE" w:rsidRDefault="00825DCE" w:rsidP="00825DCE">
      <w:pPr>
        <w:pStyle w:val="TF-FONTE"/>
      </w:pPr>
      <w:r>
        <w:t>Fonte: Torres (2021).</w:t>
      </w:r>
    </w:p>
    <w:p w14:paraId="0A32067E" w14:textId="08E27359" w:rsidR="00825DCE" w:rsidRDefault="00825DCE" w:rsidP="00825DCE">
      <w:pPr>
        <w:pStyle w:val="TF-LEGENDA"/>
      </w:pPr>
      <w:r>
        <w:t>Gráfico 5 - Previsão do índice Ibovespa para 60 dias - horizonte de tempo de 2 anos</w:t>
      </w:r>
    </w:p>
    <w:p w14:paraId="1EB4549A" w14:textId="223945A8" w:rsidR="008C7FE0" w:rsidRDefault="006E06D3" w:rsidP="00825DCE">
      <w:pPr>
        <w:pStyle w:val="TF-FIGURA"/>
      </w:pPr>
      <w:r>
        <w:rPr>
          <w:noProof/>
        </w:rPr>
        <w:drawing>
          <wp:inline distT="0" distB="0" distL="0" distR="0" wp14:anchorId="08578ADF" wp14:editId="1F65BE08">
            <wp:extent cx="5753100" cy="1600200"/>
            <wp:effectExtent l="0" t="0" r="0" b="0"/>
            <wp:docPr id="762374766"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14BADDE0" w14:textId="77777777" w:rsidR="00825DCE" w:rsidRDefault="00825DCE" w:rsidP="00825DCE">
      <w:pPr>
        <w:pStyle w:val="TF-FONTE"/>
      </w:pPr>
      <w:r>
        <w:t>Fonte: Torres (2021).</w:t>
      </w:r>
    </w:p>
    <w:p w14:paraId="1E82A32E" w14:textId="67191260" w:rsidR="00825DCE" w:rsidRPr="00825DCE" w:rsidRDefault="00825DCE" w:rsidP="00825DCE">
      <w:pPr>
        <w:pStyle w:val="TF-LEGENDA"/>
      </w:pPr>
      <w:r>
        <w:lastRenderedPageBreak/>
        <w:t>Gráfico 6 - Previsão do índice Ibovespa para 60 dias - horizonte de tempo de 5 anos</w:t>
      </w:r>
    </w:p>
    <w:p w14:paraId="3A3619EB" w14:textId="3ADBC1ED" w:rsidR="006E06D3" w:rsidRDefault="006E06D3" w:rsidP="006E06D3">
      <w:pPr>
        <w:pStyle w:val="TF-FIGURA"/>
      </w:pPr>
      <w:r>
        <w:rPr>
          <w:noProof/>
        </w:rPr>
        <w:drawing>
          <wp:inline distT="0" distB="0" distL="0" distR="0" wp14:anchorId="74549ED5" wp14:editId="78D2678F">
            <wp:extent cx="5753100" cy="1638300"/>
            <wp:effectExtent l="0" t="0" r="0" b="0"/>
            <wp:docPr id="108557679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0E49C674" w14:textId="77777777" w:rsidR="00825DCE" w:rsidRDefault="00825DCE" w:rsidP="00825DCE">
      <w:pPr>
        <w:pStyle w:val="TF-FONTE"/>
      </w:pPr>
      <w:r>
        <w:t>Fonte: Torres (2021).</w:t>
      </w:r>
    </w:p>
    <w:p w14:paraId="4173B093" w14:textId="1E194707" w:rsidR="00825DCE" w:rsidRDefault="00825DCE" w:rsidP="00825DCE">
      <w:pPr>
        <w:pStyle w:val="TF-LEGENDA"/>
      </w:pPr>
      <w:r>
        <w:t>Gráfico 7- Previsão do índice Ibovespa para 60 dias - horizonte de tempo de 10 anos</w:t>
      </w:r>
    </w:p>
    <w:p w14:paraId="199B7D43" w14:textId="21A909BF" w:rsidR="006E06D3" w:rsidRDefault="006E06D3" w:rsidP="006E06D3">
      <w:pPr>
        <w:pStyle w:val="TF-FIGURA"/>
      </w:pPr>
      <w:r>
        <w:rPr>
          <w:noProof/>
        </w:rPr>
        <w:drawing>
          <wp:inline distT="0" distB="0" distL="0" distR="0" wp14:anchorId="1563DCAF" wp14:editId="1DD22383">
            <wp:extent cx="5753100" cy="1638300"/>
            <wp:effectExtent l="0" t="0" r="0" b="0"/>
            <wp:docPr id="1225747391"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63EDCE7C" w14:textId="77777777" w:rsidR="00825DCE" w:rsidRDefault="00825DCE" w:rsidP="00825DCE">
      <w:pPr>
        <w:pStyle w:val="TF-FONTE"/>
      </w:pPr>
      <w:r>
        <w:t>Fonte: Torres (2021).</w:t>
      </w:r>
    </w:p>
    <w:p w14:paraId="71B5BBAD" w14:textId="77777777" w:rsidR="00825DCE" w:rsidRDefault="00825DCE" w:rsidP="006E06D3">
      <w:pPr>
        <w:pStyle w:val="TF-FIGURA"/>
      </w:pPr>
    </w:p>
    <w:p w14:paraId="5B144DAD" w14:textId="3327F3F1" w:rsidR="00825DCE" w:rsidRDefault="00825DCE" w:rsidP="00825DCE">
      <w:pPr>
        <w:pStyle w:val="TF-LEGENDA"/>
      </w:pPr>
      <w:r>
        <w:t>Gráfico 8 - Previsão do índice Ibovespa para 60 dias - horizonte de tempo de 20 anos</w:t>
      </w:r>
    </w:p>
    <w:p w14:paraId="0C9FC09D" w14:textId="1AD36E4B" w:rsidR="006E06D3" w:rsidRPr="008C7FE0" w:rsidRDefault="006E06D3" w:rsidP="006E06D3">
      <w:pPr>
        <w:pStyle w:val="TF-FIGURA"/>
      </w:pPr>
      <w:r>
        <w:rPr>
          <w:noProof/>
        </w:rPr>
        <w:drawing>
          <wp:inline distT="0" distB="0" distL="0" distR="0" wp14:anchorId="4B6C271E" wp14:editId="641F2B77">
            <wp:extent cx="5753100" cy="1485900"/>
            <wp:effectExtent l="0" t="0" r="0" b="0"/>
            <wp:docPr id="714994253"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485900"/>
                    </a:xfrm>
                    <a:prstGeom prst="rect">
                      <a:avLst/>
                    </a:prstGeom>
                    <a:noFill/>
                    <a:ln>
                      <a:noFill/>
                    </a:ln>
                  </pic:spPr>
                </pic:pic>
              </a:graphicData>
            </a:graphic>
          </wp:inline>
        </w:drawing>
      </w:r>
    </w:p>
    <w:p w14:paraId="39034BC6" w14:textId="77777777" w:rsidR="00825DCE" w:rsidRDefault="00825DCE" w:rsidP="00825DCE">
      <w:pPr>
        <w:pStyle w:val="TF-FONTE"/>
      </w:pPr>
      <w:r>
        <w:t>Fonte: Torres (2021).</w:t>
      </w:r>
    </w:p>
    <w:p w14:paraId="509878E4" w14:textId="79F66EC5" w:rsidR="00E2205D" w:rsidRPr="00E2205D" w:rsidRDefault="00683B95" w:rsidP="009568C7">
      <w:pPr>
        <w:pStyle w:val="TF-TEXTO"/>
      </w:pPr>
      <w:r w:rsidRPr="00683B95">
        <w:t>Segundo Torres (2021) tanto a LSTM quanto a GRU obtiveram resultados parecidos as duas na faixa de 50%. Porém com tempos de análise diferentes. A LSTM foi melhor em dados até 2 anos a GRU foi melhor em dados acima de 10 anos</w:t>
      </w:r>
      <w:r w:rsidR="009568C7">
        <w:t xml:space="preserve">. como podemos observar nos gráficos acimas a rede GRU teve o resultado melhor no índice Bovespa. </w:t>
      </w:r>
    </w:p>
    <w:p w14:paraId="1277CDCD" w14:textId="77777777" w:rsidR="00993C3D" w:rsidRDefault="00993C3D" w:rsidP="00993C3D">
      <w:pPr>
        <w:pStyle w:val="Ttulo2"/>
      </w:pPr>
      <w:r>
        <w:t>Previsão de Preço de Ações Baseada em Redes Neurais Recorrentes LSTM e GRU</w:t>
      </w:r>
    </w:p>
    <w:p w14:paraId="634ABCA0" w14:textId="34A81456" w:rsidR="00E2205D" w:rsidRDefault="00384F42" w:rsidP="00993C3D">
      <w:pPr>
        <w:pStyle w:val="TF-TEXTO"/>
      </w:pPr>
      <w:bookmarkStart w:id="31" w:name="_Hlk133221286"/>
      <w:bookmarkStart w:id="32" w:name="_Hlk133221597"/>
      <w:r w:rsidRPr="00384F42">
        <w:t xml:space="preserve">Ribeiro e Correa </w:t>
      </w:r>
      <w:r w:rsidR="00993C3D">
        <w:t xml:space="preserve">(2021) </w:t>
      </w:r>
      <w:bookmarkEnd w:id="31"/>
      <w:bookmarkEnd w:id="32"/>
      <w:r w:rsidR="00993C3D" w:rsidRPr="00330B9C">
        <w:t>conduziram uma pesquisa com o objetivo de prever os valores das ações no mercado brasileiro, empregando redes neurais recorrentes</w:t>
      </w:r>
      <w:r w:rsidR="00BA6EF4">
        <w:t xml:space="preserve"> </w:t>
      </w:r>
      <w:r w:rsidR="00993C3D" w:rsidRPr="00330B9C">
        <w:t>LSTM e GRU.</w:t>
      </w:r>
      <w:r w:rsidR="002C08C8">
        <w:t xml:space="preserve"> Identificando qual a melhor rede e as melhores variáveis para serem utilizadas.</w:t>
      </w:r>
    </w:p>
    <w:p w14:paraId="191EE6C0" w14:textId="3C28B284" w:rsidR="00993C3D" w:rsidRDefault="00993C3D" w:rsidP="00993C3D">
      <w:pPr>
        <w:pStyle w:val="TF-TEXTO"/>
      </w:pPr>
      <w:r w:rsidRPr="00330B9C">
        <w:t xml:space="preserve"> </w:t>
      </w:r>
      <w:r w:rsidR="002C08C8">
        <w:t xml:space="preserve">Segundo </w:t>
      </w:r>
      <w:r w:rsidR="00384F42" w:rsidRPr="00384F42">
        <w:t xml:space="preserve">Ribeiro e Correa </w:t>
      </w:r>
      <w:r w:rsidR="002C08C8">
        <w:t>(2021), diversos</w:t>
      </w:r>
      <w:r w:rsidRPr="00330B9C">
        <w:t xml:space="preserve"> cenários foram estabelecidos, combinando as referidas redes neurais a métricas de análise técnica, como médias móveis e bandas de </w:t>
      </w:r>
      <w:proofErr w:type="spellStart"/>
      <w:r w:rsidRPr="00330B9C">
        <w:t>Bollinger</w:t>
      </w:r>
      <w:proofErr w:type="spellEnd"/>
      <w:r w:rsidRPr="00330B9C">
        <w:t xml:space="preserve">. Utilizaram-se dados do Yahoo </w:t>
      </w:r>
      <w:proofErr w:type="spellStart"/>
      <w:r w:rsidRPr="00330B9C">
        <w:t>Finance</w:t>
      </w:r>
      <w:proofErr w:type="spellEnd"/>
      <w:r w:rsidRPr="00330B9C">
        <w:t xml:space="preserve"> para criar cenários variáveis, buscando aprimorar as previsões dos valores futuros das ações</w:t>
      </w:r>
      <w:r w:rsidR="00BA6EF4">
        <w:t xml:space="preserve"> das empresas </w:t>
      </w:r>
      <w:r w:rsidR="00BA6EF4" w:rsidRPr="00BA6EF4">
        <w:t>Ambev, Bradesco, Itaú, Petrobras, Vale</w:t>
      </w:r>
      <w:r w:rsidRPr="00330B9C">
        <w:t xml:space="preserve">. Métricas de erro, como MAPE, RMSE e U de </w:t>
      </w:r>
      <w:proofErr w:type="spellStart"/>
      <w:r w:rsidRPr="00330B9C">
        <w:t>Theil</w:t>
      </w:r>
      <w:proofErr w:type="spellEnd"/>
      <w:r w:rsidRPr="00330B9C">
        <w:t xml:space="preserve">, foram empregadas na avaliação do desempenho dos modelos, auxiliando na tomada de decisões relativas aos investimentos. A pesquisa optou pela biblioteca </w:t>
      </w:r>
      <w:proofErr w:type="spellStart"/>
      <w:r w:rsidRPr="00330B9C">
        <w:t>Keras</w:t>
      </w:r>
      <w:proofErr w:type="spellEnd"/>
      <w:r w:rsidRPr="00330B9C">
        <w:t xml:space="preserve"> devido à sua eficiência e facilidade de uso, sendo desenvolvida em linguagem Python.</w:t>
      </w:r>
    </w:p>
    <w:p w14:paraId="51870CD8" w14:textId="52AE1819" w:rsidR="00993C3D" w:rsidRDefault="00993C3D" w:rsidP="00993C3D">
      <w:pPr>
        <w:pStyle w:val="TF-TEXTO"/>
      </w:pPr>
      <w:r>
        <w:lastRenderedPageBreak/>
        <w:t xml:space="preserve">De acordo com </w:t>
      </w:r>
      <w:r w:rsidR="00384F42" w:rsidRPr="00384F42">
        <w:t xml:space="preserve">Ribeiro e Correa </w:t>
      </w:r>
      <w:r>
        <w:t xml:space="preserve">(2021) a rede LSTM possui 4 camadas com 100, 80 e 50 unidades nas três primeiras camadas, respectivamente, e uma camada de saída com 1 unidade, todas com uma taxa de </w:t>
      </w:r>
      <w:proofErr w:type="spellStart"/>
      <w:r>
        <w:t>Dropout</w:t>
      </w:r>
      <w:proofErr w:type="spellEnd"/>
      <w:r>
        <w:t xml:space="preserve"> de 0.2. O algoritmo de otimização utilizado é o Adam.</w:t>
      </w:r>
      <w:r w:rsidR="002A0167">
        <w:t xml:space="preserve"> Já a</w:t>
      </w:r>
      <w:r>
        <w:t xml:space="preserve"> rede GRU é composta por 5 camadas, sendo 4 delas com 50 unidades e 0.2 de </w:t>
      </w:r>
      <w:proofErr w:type="spellStart"/>
      <w:r>
        <w:t>Dropout</w:t>
      </w:r>
      <w:proofErr w:type="spellEnd"/>
      <w:r>
        <w:t>, e a camada de saída com 1 unidade. O algoritmo de otimização usado é o SGD. Ambas as redes utilizam o erro médio quadrático como métrica de perda.</w:t>
      </w:r>
    </w:p>
    <w:p w14:paraId="4504A40B" w14:textId="538C6458" w:rsidR="00993C3D" w:rsidRDefault="00993C3D" w:rsidP="00993C3D">
      <w:pPr>
        <w:pStyle w:val="TF-TEXTO"/>
      </w:pPr>
      <w:bookmarkStart w:id="33" w:name="_Hlk133223879"/>
      <w:r>
        <w:t xml:space="preserve">Com isso </w:t>
      </w:r>
      <w:r w:rsidR="00384F42">
        <w:t xml:space="preserve">Ribeiro e Correa </w:t>
      </w:r>
      <w:r w:rsidRPr="004C19A1">
        <w:t xml:space="preserve">(2021) </w:t>
      </w:r>
      <w:r>
        <w:t>desenvolveu</w:t>
      </w:r>
      <w:r w:rsidRPr="004C19A1">
        <w:t xml:space="preserve"> diferentes cenários para cada uma das ações </w:t>
      </w:r>
      <w:r w:rsidR="002C08C8" w:rsidRPr="00BA6EF4">
        <w:t>Ambev, Bradesco, Itaú, Petrobras, Vale</w:t>
      </w:r>
      <w:r w:rsidRPr="004C19A1">
        <w:t>,</w:t>
      </w:r>
      <w:r>
        <w:t xml:space="preserve"> </w:t>
      </w:r>
      <w:r w:rsidRPr="004C19A1">
        <w:t>tanto às redes LSTM quanto às redes GRU. O objetivo era verificar o desempenho das redes não apenas com os valores das séries temporais, mas também considerando outras variáveis (</w:t>
      </w:r>
      <w:proofErr w:type="spellStart"/>
      <w:r w:rsidRPr="004C19A1">
        <w:rPr>
          <w:i/>
          <w:iCs/>
        </w:rPr>
        <w:t>features</w:t>
      </w:r>
      <w:proofErr w:type="spellEnd"/>
      <w:r w:rsidRPr="004C19A1">
        <w:t xml:space="preserve">), como volume de transações diárias e valor de fechamento do Índice Bovespa. Foram utilizadas variáveis conhecidas do mercado financeiro para análise técnica, como médias </w:t>
      </w:r>
      <w:bookmarkEnd w:id="33"/>
      <w:r w:rsidRPr="004C19A1">
        <w:t xml:space="preserve">móveis e bandas de </w:t>
      </w:r>
      <w:proofErr w:type="spellStart"/>
      <w:r w:rsidRPr="004C19A1">
        <w:t>Bollinger</w:t>
      </w:r>
      <w:proofErr w:type="spellEnd"/>
      <w:r w:rsidRPr="004C19A1">
        <w:t>. As variáveis escolhidas para os cenários estão apresentadas na Tabela 0</w:t>
      </w:r>
      <w:r>
        <w:t>5</w:t>
      </w:r>
      <w:r w:rsidRPr="004C19A1">
        <w:t>.</w:t>
      </w:r>
    </w:p>
    <w:p w14:paraId="5E161136" w14:textId="04079938" w:rsidR="00993C3D" w:rsidRDefault="00993C3D" w:rsidP="00993C3D">
      <w:pPr>
        <w:pStyle w:val="TF-LEGENDA"/>
      </w:pPr>
      <w:r>
        <w:t>Tabela 05 – Variáveis relacionadas aos cenários utilizados</w:t>
      </w:r>
    </w:p>
    <w:p w14:paraId="0F9F2EF2" w14:textId="77777777" w:rsidR="00993C3D" w:rsidRDefault="00993C3D" w:rsidP="00993C3D">
      <w:pPr>
        <w:pStyle w:val="TF-FIGURA"/>
      </w:pPr>
      <w:r w:rsidRPr="00625D60">
        <w:rPr>
          <w:noProof/>
        </w:rPr>
        <w:drawing>
          <wp:inline distT="0" distB="0" distL="0" distR="0" wp14:anchorId="7DD71ECA" wp14:editId="40C533E7">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22"/>
                    <a:stretch>
                      <a:fillRect/>
                    </a:stretch>
                  </pic:blipFill>
                  <pic:spPr>
                    <a:xfrm>
                      <a:off x="0" y="0"/>
                      <a:ext cx="3953427" cy="3467584"/>
                    </a:xfrm>
                    <a:prstGeom prst="rect">
                      <a:avLst/>
                    </a:prstGeom>
                  </pic:spPr>
                </pic:pic>
              </a:graphicData>
            </a:graphic>
          </wp:inline>
        </w:drawing>
      </w:r>
    </w:p>
    <w:p w14:paraId="68D8A3B9" w14:textId="0C838A15" w:rsidR="00993C3D" w:rsidRDefault="00993C3D" w:rsidP="00993C3D">
      <w:pPr>
        <w:pStyle w:val="TF-FONTE"/>
      </w:pPr>
      <w:r>
        <w:t xml:space="preserve">Fonte: </w:t>
      </w:r>
      <w:r w:rsidR="00384F42" w:rsidRPr="00384F42">
        <w:t xml:space="preserve">Ribeiro e Correa </w:t>
      </w:r>
      <w:r w:rsidRPr="00625D60">
        <w:t>(2021)</w:t>
      </w:r>
      <w:r>
        <w:t>.</w:t>
      </w:r>
    </w:p>
    <w:p w14:paraId="708E8F39" w14:textId="1943100B" w:rsidR="002C08C8" w:rsidRPr="002C08C8" w:rsidRDefault="002C08C8" w:rsidP="002C08C8">
      <w:pPr>
        <w:pStyle w:val="TF-TEXTO"/>
      </w:pPr>
      <w:r>
        <w:t>De acor</w:t>
      </w:r>
      <w:r w:rsidR="00276769">
        <w:t xml:space="preserve">do com </w:t>
      </w:r>
      <w:r w:rsidR="00384F42">
        <w:t xml:space="preserve">Ribeiro e Correa </w:t>
      </w:r>
      <w:r>
        <w:t>(2021) o</w:t>
      </w:r>
      <w:r w:rsidRPr="002C08C8">
        <w:t xml:space="preserve">s dados para treinamento foram das séries temporais dos preços das ações de 2015 a 2018 para todos os cenários, enquanto as séries temporais dos preços das ações de 2019 foram usadas para avaliar os modelos. Essa abordagem permitiu validar as tendências e sazonalidades observadas em cada série temporal. Já no tratamento das </w:t>
      </w:r>
      <w:proofErr w:type="spellStart"/>
      <w:r w:rsidRPr="002C08C8">
        <w:rPr>
          <w:i/>
          <w:iCs/>
        </w:rPr>
        <w:t>features</w:t>
      </w:r>
      <w:proofErr w:type="spellEnd"/>
      <w:r w:rsidRPr="002C08C8">
        <w:t xml:space="preserve">, foi aplicado o </w:t>
      </w:r>
      <w:proofErr w:type="spellStart"/>
      <w:r w:rsidRPr="002C08C8">
        <w:t>MinMaxScaler</w:t>
      </w:r>
      <w:proofErr w:type="spellEnd"/>
      <w:r w:rsidRPr="002C08C8">
        <w:t>, uma técnica de normalização que atribui o valor 0 ao mínimo do intervalo e o valor 1 ao máximo. Os demais valores são recalculados com base nas distâncias relativas entre esses extremos e os valores originais, resultando em uma transformação que mantém todos os valores dentro do intervalo de 0 a 1.</w:t>
      </w:r>
    </w:p>
    <w:p w14:paraId="6F7451BF" w14:textId="180B1BAB" w:rsidR="00BA6EF4" w:rsidRPr="00BA6EF4" w:rsidRDefault="00BA6EF4" w:rsidP="00BA6EF4">
      <w:pPr>
        <w:pStyle w:val="TF-TEXTO"/>
      </w:pPr>
      <w:r w:rsidRPr="00BA6EF4">
        <w:t xml:space="preserve">Segundo </w:t>
      </w:r>
      <w:r w:rsidR="00384F42">
        <w:t xml:space="preserve">Ribeiro e Correa </w:t>
      </w:r>
      <w:r w:rsidRPr="004C19A1">
        <w:t xml:space="preserve">(2021) </w:t>
      </w:r>
      <w:r w:rsidRPr="00BA6EF4">
        <w:t xml:space="preserve">as ações da Ambev (ABEV3), como podemos observar no gráfico 3 e 4 foram comparados com diferentes cenários de redes LSTM e GRU. O cenário 1, que considerou 4 </w:t>
      </w:r>
      <w:proofErr w:type="spellStart"/>
      <w:r w:rsidRPr="00BA6EF4">
        <w:rPr>
          <w:i/>
          <w:iCs/>
        </w:rPr>
        <w:t>features</w:t>
      </w:r>
      <w:proofErr w:type="spellEnd"/>
      <w:r w:rsidRPr="00BA6EF4">
        <w:t>, mostrou-se o mais eficaz para a rede LSTM, enquanto para a rede GRU, o cenário 0, que utilizou apenas o valor de fechamento da ação como referência, obteve os melhores resultados. Essas análises evidenciam a importância de explorar diferentes configurações de recursos para obter o melhor desempenho preditivo em cada tipo de rede.</w:t>
      </w:r>
    </w:p>
    <w:p w14:paraId="50952283" w14:textId="50F1788F" w:rsidR="00E2205D" w:rsidRPr="00E2205D" w:rsidRDefault="00E2205D" w:rsidP="00E2205D">
      <w:pPr>
        <w:pStyle w:val="TF-LEGENDA"/>
      </w:pPr>
      <w:r w:rsidRPr="00E2205D">
        <w:lastRenderedPageBreak/>
        <w:t>Gráfico 0</w:t>
      </w:r>
      <w:r>
        <w:t>3</w:t>
      </w:r>
      <w:r w:rsidRPr="00E2205D">
        <w:t xml:space="preserve"> – Resultados obtidos nas previsões com as redes LSTM para as ações da Ambev para os cenários 0 e </w:t>
      </w:r>
      <w:commentRangeStart w:id="34"/>
      <w:r w:rsidRPr="00E2205D">
        <w:t>1</w:t>
      </w:r>
      <w:commentRangeEnd w:id="34"/>
      <w:r w:rsidR="00F7404C">
        <w:rPr>
          <w:rStyle w:val="Refdecomentrio"/>
        </w:rPr>
        <w:commentReference w:id="34"/>
      </w:r>
    </w:p>
    <w:p w14:paraId="44FD67DD" w14:textId="531E1C4C" w:rsidR="00E2205D" w:rsidRDefault="00E2205D" w:rsidP="00E2205D">
      <w:r>
        <w:rPr>
          <w:noProof/>
        </w:rPr>
        <w:drawing>
          <wp:inline distT="0" distB="0" distL="0" distR="0" wp14:anchorId="3D29DE0E" wp14:editId="596B61C5">
            <wp:extent cx="5676900" cy="3862924"/>
            <wp:effectExtent l="0" t="0" r="0" b="4445"/>
            <wp:docPr id="132372690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8115" cy="3863751"/>
                    </a:xfrm>
                    <a:prstGeom prst="rect">
                      <a:avLst/>
                    </a:prstGeom>
                    <a:noFill/>
                    <a:ln>
                      <a:noFill/>
                    </a:ln>
                  </pic:spPr>
                </pic:pic>
              </a:graphicData>
            </a:graphic>
          </wp:inline>
        </w:drawing>
      </w:r>
    </w:p>
    <w:p w14:paraId="7A969C07" w14:textId="5499944E" w:rsidR="00384F42" w:rsidRPr="00E2205D" w:rsidRDefault="00384F42" w:rsidP="00384F42">
      <w:pPr>
        <w:pStyle w:val="TF-FONTE"/>
      </w:pPr>
      <w:r>
        <w:t xml:space="preserve">Fonte: </w:t>
      </w:r>
      <w:r w:rsidRPr="00625D60">
        <w:t>Ribeiro e</w:t>
      </w:r>
      <w:r>
        <w:t xml:space="preserve"> Correa</w:t>
      </w:r>
      <w:r w:rsidRPr="00625D60">
        <w:t>. (2021)</w:t>
      </w:r>
      <w:r>
        <w:t>.</w:t>
      </w:r>
    </w:p>
    <w:p w14:paraId="0B1A3240" w14:textId="2369B75D" w:rsidR="00E2205D" w:rsidRPr="00E2205D" w:rsidRDefault="00E2205D" w:rsidP="00E2205D">
      <w:pPr>
        <w:pStyle w:val="TF-LEGENDA"/>
      </w:pPr>
      <w:r>
        <w:t>Gráfico 04 – Resultados obtidos nas previsões com as redes GRU para as ações da Ambev para os cenários 0 e 1</w:t>
      </w:r>
    </w:p>
    <w:p w14:paraId="6547784A" w14:textId="06BE0C3E" w:rsidR="00E2205D" w:rsidRDefault="00E2205D" w:rsidP="00E2205D">
      <w:pPr>
        <w:pStyle w:val="TF-FONTE"/>
      </w:pPr>
      <w:r>
        <w:rPr>
          <w:noProof/>
        </w:rPr>
        <w:drawing>
          <wp:inline distT="0" distB="0" distL="0" distR="0" wp14:anchorId="7430325C" wp14:editId="5DAA900C">
            <wp:extent cx="5562600" cy="3783697"/>
            <wp:effectExtent l="0" t="0" r="0" b="7620"/>
            <wp:docPr id="965329835"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6668" cy="3786464"/>
                    </a:xfrm>
                    <a:prstGeom prst="rect">
                      <a:avLst/>
                    </a:prstGeom>
                    <a:noFill/>
                    <a:ln>
                      <a:noFill/>
                    </a:ln>
                  </pic:spPr>
                </pic:pic>
              </a:graphicData>
            </a:graphic>
          </wp:inline>
        </w:drawing>
      </w:r>
    </w:p>
    <w:p w14:paraId="7B27095D" w14:textId="5BF9BA55" w:rsidR="00E2205D" w:rsidRPr="00E2205D" w:rsidRDefault="00E2205D" w:rsidP="00BA6EF4">
      <w:pPr>
        <w:pStyle w:val="TF-FONTE"/>
      </w:pPr>
      <w:r>
        <w:t xml:space="preserve">Fonte: </w:t>
      </w:r>
      <w:r w:rsidRPr="00625D60">
        <w:t>Ribeiro e</w:t>
      </w:r>
      <w:r w:rsidR="00384F42">
        <w:t xml:space="preserve"> Correa</w:t>
      </w:r>
      <w:r w:rsidRPr="00625D60">
        <w:t>. (2021)</w:t>
      </w:r>
      <w:r>
        <w:t>.</w:t>
      </w:r>
    </w:p>
    <w:p w14:paraId="5A0DD7AF" w14:textId="003EF364" w:rsidR="00993C3D" w:rsidRPr="00B56CCB" w:rsidRDefault="00993C3D" w:rsidP="00993C3D">
      <w:pPr>
        <w:pStyle w:val="TF-TEXTO"/>
      </w:pPr>
      <w:r>
        <w:lastRenderedPageBreak/>
        <w:t xml:space="preserve">Para </w:t>
      </w:r>
      <w:r w:rsidR="00384F42">
        <w:t xml:space="preserve">RIBEIRO E </w:t>
      </w:r>
      <w:r w:rsidR="00384F42" w:rsidRPr="00581EB6">
        <w:t>CORREA</w:t>
      </w:r>
      <w:r w:rsidR="00384F42">
        <w:t xml:space="preserve"> </w:t>
      </w:r>
      <w:r>
        <w:t>(2021) o</w:t>
      </w:r>
      <w:r w:rsidRPr="00B56CCB">
        <w:t xml:space="preserve">s resultados indicaram que, de maneira geral, a inclusão de </w:t>
      </w:r>
      <w:proofErr w:type="spellStart"/>
      <w:r w:rsidRPr="00B56CCB">
        <w:rPr>
          <w:i/>
          <w:iCs/>
        </w:rPr>
        <w:t>features</w:t>
      </w:r>
      <w:proofErr w:type="spellEnd"/>
      <w:r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proofErr w:type="spellStart"/>
      <w:r w:rsidRPr="00FA4358">
        <w:rPr>
          <w:i/>
          <w:iCs/>
        </w:rPr>
        <w:t>features</w:t>
      </w:r>
      <w:proofErr w:type="spellEnd"/>
      <w:r w:rsidRPr="00B56CCB">
        <w:t xml:space="preserve"> podem ser consideradas boas opções de métricas para previsões de valores de ações, devido ao baixo valor da média de erro percentual encontrado.</w:t>
      </w:r>
    </w:p>
    <w:p w14:paraId="6018287E" w14:textId="77777777" w:rsidR="00993C3D" w:rsidRDefault="00993C3D" w:rsidP="00541E9D">
      <w:pPr>
        <w:pStyle w:val="Ttulo1"/>
      </w:pPr>
      <w:bookmarkStart w:id="35" w:name="_Toc54164921"/>
      <w:bookmarkStart w:id="36" w:name="_Toc54165675"/>
      <w:bookmarkStart w:id="37" w:name="_Toc54169333"/>
      <w:bookmarkStart w:id="38" w:name="_Toc96347439"/>
      <w:bookmarkStart w:id="39" w:name="_Toc96357723"/>
      <w:bookmarkStart w:id="40" w:name="_Toc96491866"/>
      <w:bookmarkStart w:id="41" w:name="_Toc411603107"/>
      <w:bookmarkEnd w:id="25"/>
      <w:r>
        <w:t>proposta</w:t>
      </w:r>
    </w:p>
    <w:p w14:paraId="19D65466" w14:textId="77777777" w:rsidR="00993C3D" w:rsidRDefault="00993C3D" w:rsidP="00993C3D">
      <w:pPr>
        <w:pStyle w:val="TF-TEXTO"/>
      </w:pPr>
      <w:bookmarkStart w:id="42" w:name="_Hlk133229051"/>
      <w:r>
        <w:t>Nesta seção será descrita a proposta deste trabalho, justificando o desenvolvimento, definindo os requisitos funcionais e não funcionais, as metodologias abordadas e por fim o cronograma.</w:t>
      </w:r>
    </w:p>
    <w:p w14:paraId="4E7092BD" w14:textId="77777777" w:rsidR="00993C3D" w:rsidRDefault="00993C3D" w:rsidP="00993C3D">
      <w:pPr>
        <w:pStyle w:val="Ttulo2"/>
      </w:pPr>
      <w:bookmarkStart w:id="43" w:name="_Toc54164915"/>
      <w:bookmarkStart w:id="44" w:name="_Toc54165669"/>
      <w:bookmarkStart w:id="45" w:name="_Toc54169327"/>
      <w:bookmarkStart w:id="46" w:name="_Toc96347433"/>
      <w:bookmarkStart w:id="47" w:name="_Toc96357717"/>
      <w:bookmarkStart w:id="48" w:name="_Toc96491860"/>
      <w:bookmarkStart w:id="49" w:name="_Toc351015594"/>
      <w:bookmarkEnd w:id="42"/>
      <w:r>
        <w:t>JUSTIFICATIVA</w:t>
      </w:r>
    </w:p>
    <w:p w14:paraId="4FBA33A7" w14:textId="77777777" w:rsidR="00993C3D" w:rsidRDefault="00993C3D" w:rsidP="00993C3D">
      <w:pPr>
        <w:pStyle w:val="TF-ALNEA"/>
        <w:numPr>
          <w:ilvl w:val="0"/>
          <w:numId w:val="0"/>
        </w:numPr>
        <w:ind w:left="1077"/>
      </w:pPr>
      <w:r>
        <w:t xml:space="preserve">No Quadro 1 é apresentado um comparativo entre os trabalhos correlatos. As linhas representam as </w:t>
      </w:r>
    </w:p>
    <w:p w14:paraId="355C6316" w14:textId="77777777" w:rsidR="00993C3D" w:rsidRDefault="00993C3D" w:rsidP="00993C3D">
      <w:pPr>
        <w:pStyle w:val="TF-ALNEA"/>
        <w:numPr>
          <w:ilvl w:val="0"/>
          <w:numId w:val="0"/>
        </w:numPr>
      </w:pPr>
      <w:r>
        <w:t>características e as colunas os trabalhos.</w:t>
      </w:r>
    </w:p>
    <w:p w14:paraId="34521F88" w14:textId="77777777" w:rsidR="00993C3D" w:rsidRDefault="00993C3D" w:rsidP="00993C3D">
      <w:pPr>
        <w:pStyle w:val="TF-LEGENDA"/>
      </w:pPr>
      <w:bookmarkStart w:id="50" w:name="_Ref52025161"/>
      <w:r>
        <w:t xml:space="preserve">Quadro </w:t>
      </w:r>
      <w:fldSimple w:instr=" SEQ Quadro \* ARABIC ">
        <w:r>
          <w:rPr>
            <w:noProof/>
          </w:rPr>
          <w:t>1</w:t>
        </w:r>
      </w:fldSimple>
      <w:bookmarkEnd w:id="50"/>
      <w:r>
        <w:t xml:space="preserve"> - Comparativo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2"/>
        <w:gridCol w:w="2428"/>
        <w:gridCol w:w="1916"/>
        <w:gridCol w:w="2195"/>
      </w:tblGrid>
      <w:tr w:rsidR="00993C3D" w14:paraId="76B47AD3" w14:textId="77777777" w:rsidTr="005772FF">
        <w:trPr>
          <w:trHeight w:val="567"/>
        </w:trPr>
        <w:tc>
          <w:tcPr>
            <w:tcW w:w="2562" w:type="dxa"/>
            <w:tcBorders>
              <w:tl2br w:val="single" w:sz="4" w:space="0" w:color="auto"/>
            </w:tcBorders>
            <w:shd w:val="clear" w:color="auto" w:fill="A6A6A6"/>
          </w:tcPr>
          <w:p w14:paraId="4D906465" w14:textId="77777777" w:rsidR="00993C3D" w:rsidRPr="007D4566" w:rsidRDefault="00993C3D">
            <w:pPr>
              <w:pStyle w:val="TF-TEXTOQUADRO"/>
            </w:pPr>
            <w:r>
              <w:rPr>
                <w:noProof/>
              </w:rPr>
              <mc:AlternateContent>
                <mc:Choice Requires="wps">
                  <w:drawing>
                    <wp:anchor distT="45720" distB="45720" distL="114300" distR="114300" simplePos="0" relativeHeight="251660288" behindDoc="0" locked="0" layoutInCell="1" allowOverlap="1" wp14:anchorId="6864FCF5" wp14:editId="05492D42">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4CDBA086" w14:textId="77777777" w:rsidR="00993C3D" w:rsidRDefault="00993C3D" w:rsidP="00993C3D">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4FCF5"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4CDBA086" w14:textId="77777777" w:rsidR="00993C3D" w:rsidRDefault="00993C3D" w:rsidP="00993C3D">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359DFD1" wp14:editId="09EC4087">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549C984" w14:textId="77777777" w:rsidR="00993C3D" w:rsidRDefault="00993C3D" w:rsidP="00993C3D">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59DFD1"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549C984" w14:textId="77777777" w:rsidR="00993C3D" w:rsidRDefault="00993C3D" w:rsidP="00993C3D">
                            <w:pPr>
                              <w:pStyle w:val="TF-TEXTO"/>
                              <w:ind w:firstLine="0"/>
                            </w:pPr>
                            <w:r>
                              <w:t>Características</w:t>
                            </w:r>
                          </w:p>
                        </w:txbxContent>
                      </v:textbox>
                      <w10:wrap type="square"/>
                    </v:shape>
                  </w:pict>
                </mc:Fallback>
              </mc:AlternateContent>
            </w:r>
          </w:p>
        </w:tc>
        <w:tc>
          <w:tcPr>
            <w:tcW w:w="2428" w:type="dxa"/>
            <w:shd w:val="clear" w:color="auto" w:fill="A6A6A6"/>
            <w:vAlign w:val="center"/>
          </w:tcPr>
          <w:p w14:paraId="3768552D" w14:textId="77777777" w:rsidR="00993C3D" w:rsidRDefault="00993C3D">
            <w:pPr>
              <w:pStyle w:val="TF-TEXTOQUADRO"/>
              <w:jc w:val="center"/>
            </w:pPr>
            <w:r>
              <w:t>Rossi (2019)</w:t>
            </w:r>
          </w:p>
        </w:tc>
        <w:tc>
          <w:tcPr>
            <w:tcW w:w="1916" w:type="dxa"/>
            <w:shd w:val="clear" w:color="auto" w:fill="A6A6A6"/>
            <w:vAlign w:val="center"/>
          </w:tcPr>
          <w:p w14:paraId="38987B10" w14:textId="2A9F3C75" w:rsidR="00993C3D" w:rsidRDefault="00C71F9F">
            <w:pPr>
              <w:pStyle w:val="TF-TEXTOQUADRO"/>
              <w:jc w:val="center"/>
            </w:pPr>
            <w:r>
              <w:t>Torres</w:t>
            </w:r>
            <w:r w:rsidR="00993C3D">
              <w:t xml:space="preserve"> (202</w:t>
            </w:r>
            <w:r>
              <w:t>1</w:t>
            </w:r>
            <w:r w:rsidR="00993C3D">
              <w:t>)</w:t>
            </w:r>
          </w:p>
        </w:tc>
        <w:tc>
          <w:tcPr>
            <w:tcW w:w="2195" w:type="dxa"/>
            <w:shd w:val="clear" w:color="auto" w:fill="A6A6A6"/>
            <w:vAlign w:val="center"/>
          </w:tcPr>
          <w:p w14:paraId="4CB5D4E0" w14:textId="77777777" w:rsidR="00993C3D" w:rsidRPr="007D4566" w:rsidRDefault="00993C3D">
            <w:pPr>
              <w:pStyle w:val="TF-TEXTOQUADRO"/>
              <w:jc w:val="center"/>
            </w:pPr>
            <w:r>
              <w:t xml:space="preserve">Ribeiro </w:t>
            </w:r>
            <w:r w:rsidRPr="00F3649F">
              <w:rPr>
                <w:i/>
                <w:iCs/>
              </w:rPr>
              <w:t>et al</w:t>
            </w:r>
            <w:r w:rsidRPr="00F3649F">
              <w:t xml:space="preserve">. </w:t>
            </w:r>
            <w:r>
              <w:t>(2021)</w:t>
            </w:r>
          </w:p>
        </w:tc>
      </w:tr>
      <w:tr w:rsidR="002E57DA" w14:paraId="7D64A06D" w14:textId="77777777" w:rsidTr="005772FF">
        <w:tc>
          <w:tcPr>
            <w:tcW w:w="2562" w:type="dxa"/>
            <w:shd w:val="clear" w:color="auto" w:fill="auto"/>
          </w:tcPr>
          <w:p w14:paraId="475F9945" w14:textId="500C05A2" w:rsidR="002E57DA" w:rsidRDefault="002E57DA" w:rsidP="002E57DA">
            <w:pPr>
              <w:pStyle w:val="TF-TEXTOQUADRO"/>
            </w:pPr>
            <w:r>
              <w:t xml:space="preserve">Ações analisadas  </w:t>
            </w:r>
          </w:p>
        </w:tc>
        <w:tc>
          <w:tcPr>
            <w:tcW w:w="2428" w:type="dxa"/>
            <w:shd w:val="clear" w:color="auto" w:fill="auto"/>
          </w:tcPr>
          <w:p w14:paraId="42567377" w14:textId="77777777" w:rsidR="002E57DA" w:rsidRDefault="002E57DA" w:rsidP="002E57DA">
            <w:pPr>
              <w:pStyle w:val="TF-TEXTOQUADRO"/>
              <w:jc w:val="center"/>
            </w:pPr>
            <w:r w:rsidRPr="00CD5B16">
              <w:t>RADL</w:t>
            </w:r>
            <w:proofErr w:type="gramStart"/>
            <w:r w:rsidRPr="00CD5B16">
              <w:t>3,</w:t>
            </w:r>
            <w:bookmarkStart w:id="51" w:name="_Hlk139264258"/>
            <w:r w:rsidRPr="00CD5B16">
              <w:t>VALE</w:t>
            </w:r>
            <w:proofErr w:type="gramEnd"/>
            <w:r w:rsidRPr="00CD5B16">
              <w:t>3,BBDC4,</w:t>
            </w:r>
          </w:p>
          <w:p w14:paraId="3987C89B" w14:textId="09987E04" w:rsidR="002E57DA" w:rsidRDefault="002E57DA" w:rsidP="002E57DA">
            <w:pPr>
              <w:pStyle w:val="TF-TEXTOQUADRO"/>
              <w:jc w:val="center"/>
            </w:pPr>
            <w:r w:rsidRPr="00CD5B16">
              <w:t>PETR</w:t>
            </w:r>
            <w:proofErr w:type="gramStart"/>
            <w:r w:rsidRPr="00CD5B16">
              <w:t>4,</w:t>
            </w:r>
            <w:bookmarkEnd w:id="51"/>
            <w:r w:rsidRPr="00CD5B16">
              <w:t>WEGE</w:t>
            </w:r>
            <w:proofErr w:type="gramEnd"/>
            <w:r w:rsidRPr="00CD5B16">
              <w:t>3</w:t>
            </w:r>
          </w:p>
        </w:tc>
        <w:tc>
          <w:tcPr>
            <w:tcW w:w="1916" w:type="dxa"/>
            <w:shd w:val="clear" w:color="auto" w:fill="auto"/>
          </w:tcPr>
          <w:p w14:paraId="2F3D4328" w14:textId="77777777" w:rsidR="002E57DA" w:rsidRDefault="002E57DA" w:rsidP="005772FF">
            <w:pPr>
              <w:pStyle w:val="TF-TEXTOQUADRO"/>
              <w:jc w:val="center"/>
            </w:pPr>
            <w:r w:rsidRPr="005F5FB1">
              <w:t>BBAS3</w:t>
            </w:r>
            <w:r>
              <w:t xml:space="preserve">, VALE3, </w:t>
            </w:r>
            <w:r w:rsidR="005772FF" w:rsidRPr="00640CB1">
              <w:t>PETR4</w:t>
            </w:r>
            <w:r w:rsidR="005772FF">
              <w:t>,</w:t>
            </w:r>
            <w:r w:rsidR="005772FF" w:rsidRPr="00640CB1">
              <w:t xml:space="preserve"> ITUB4</w:t>
            </w:r>
            <w:r w:rsidR="005772FF">
              <w:t>,</w:t>
            </w:r>
            <w:r w:rsidR="005772FF" w:rsidRPr="00CD5B16">
              <w:t xml:space="preserve"> BBDC4</w:t>
            </w:r>
            <w:r w:rsidR="005772FF">
              <w:t xml:space="preserve">, </w:t>
            </w:r>
            <w:r w:rsidR="005772FF" w:rsidRPr="005772FF">
              <w:t>BRKM</w:t>
            </w:r>
            <w:r w:rsidR="005772FF">
              <w:t xml:space="preserve">4, </w:t>
            </w:r>
            <w:r w:rsidR="005772FF" w:rsidRPr="005772FF">
              <w:t>CPLE6</w:t>
            </w:r>
            <w:r w:rsidR="005772FF">
              <w:t xml:space="preserve">, </w:t>
            </w:r>
            <w:r w:rsidR="005772FF" w:rsidRPr="005772FF">
              <w:t>EGIE</w:t>
            </w:r>
            <w:r w:rsidR="005772FF">
              <w:t xml:space="preserve">3, </w:t>
            </w:r>
            <w:r w:rsidR="005772FF" w:rsidRPr="005772FF">
              <w:t>VIVT3</w:t>
            </w:r>
            <w:r w:rsidR="005772FF">
              <w:t xml:space="preserve">, </w:t>
            </w:r>
            <w:r w:rsidR="005772FF" w:rsidRPr="005772FF">
              <w:t>TIMS3</w:t>
            </w:r>
            <w:r w:rsidR="005772FF">
              <w:t>,</w:t>
            </w:r>
          </w:p>
          <w:p w14:paraId="2927A24D" w14:textId="3F4A4E32" w:rsidR="005772FF" w:rsidRDefault="005772FF" w:rsidP="005772FF">
            <w:pPr>
              <w:pStyle w:val="TF-TEXTOQUADRO"/>
              <w:jc w:val="center"/>
            </w:pPr>
            <w:r>
              <w:t xml:space="preserve">IBOV, </w:t>
            </w:r>
          </w:p>
        </w:tc>
        <w:tc>
          <w:tcPr>
            <w:tcW w:w="2195" w:type="dxa"/>
            <w:shd w:val="clear" w:color="auto" w:fill="auto"/>
          </w:tcPr>
          <w:p w14:paraId="10138DE0" w14:textId="77777777" w:rsidR="002E57DA" w:rsidRDefault="002E57DA" w:rsidP="002E57DA">
            <w:pPr>
              <w:pStyle w:val="TF-TEXTOQUADRO"/>
              <w:jc w:val="center"/>
            </w:pPr>
            <w:r w:rsidRPr="00640CB1">
              <w:t>AMBEV, VALE3,</w:t>
            </w:r>
          </w:p>
          <w:p w14:paraId="708A1C17" w14:textId="593685B8" w:rsidR="002E57DA" w:rsidRDefault="002E57DA" w:rsidP="002E57DA">
            <w:pPr>
              <w:pStyle w:val="TF-TEXTOQUADRO"/>
              <w:jc w:val="center"/>
            </w:pPr>
            <w:r w:rsidRPr="00640CB1">
              <w:t>BBDC4,</w:t>
            </w:r>
            <w:r>
              <w:t xml:space="preserve"> </w:t>
            </w:r>
            <w:r w:rsidRPr="00640CB1">
              <w:t>PETR4,</w:t>
            </w:r>
            <w:r>
              <w:t xml:space="preserve"> </w:t>
            </w:r>
            <w:r w:rsidRPr="00640CB1">
              <w:t>ITUB4</w:t>
            </w:r>
          </w:p>
        </w:tc>
      </w:tr>
      <w:tr w:rsidR="002E57DA" w14:paraId="2BAC21A0" w14:textId="77777777" w:rsidTr="005772FF">
        <w:tc>
          <w:tcPr>
            <w:tcW w:w="2562" w:type="dxa"/>
            <w:shd w:val="clear" w:color="auto" w:fill="auto"/>
          </w:tcPr>
          <w:p w14:paraId="04D8EE9C" w14:textId="75908794" w:rsidR="002E57DA" w:rsidRDefault="002E57DA" w:rsidP="002E57DA">
            <w:pPr>
              <w:pStyle w:val="TF-TEXTOQUADRO"/>
            </w:pPr>
            <w:r>
              <w:t xml:space="preserve">Período analisado </w:t>
            </w:r>
          </w:p>
        </w:tc>
        <w:tc>
          <w:tcPr>
            <w:tcW w:w="2428" w:type="dxa"/>
            <w:shd w:val="clear" w:color="auto" w:fill="auto"/>
          </w:tcPr>
          <w:p w14:paraId="11469730" w14:textId="6E1615B0" w:rsidR="002E57DA" w:rsidRDefault="002E57DA" w:rsidP="002E57DA">
            <w:pPr>
              <w:pStyle w:val="TF-TEXTOQUADRO"/>
              <w:jc w:val="center"/>
            </w:pPr>
            <w:r>
              <w:t>50 dias</w:t>
            </w:r>
          </w:p>
        </w:tc>
        <w:tc>
          <w:tcPr>
            <w:tcW w:w="1916" w:type="dxa"/>
            <w:shd w:val="clear" w:color="auto" w:fill="auto"/>
          </w:tcPr>
          <w:p w14:paraId="5C22CEF9" w14:textId="44E8FAE8" w:rsidR="002E57DA" w:rsidRDefault="002E57DA" w:rsidP="002E57DA">
            <w:pPr>
              <w:pStyle w:val="TF-TEXTOQUADRO"/>
              <w:jc w:val="center"/>
            </w:pPr>
            <w:r>
              <w:t xml:space="preserve">1,2,5,10 e 20 anos  </w:t>
            </w:r>
          </w:p>
        </w:tc>
        <w:tc>
          <w:tcPr>
            <w:tcW w:w="2195" w:type="dxa"/>
            <w:shd w:val="clear" w:color="auto" w:fill="auto"/>
          </w:tcPr>
          <w:p w14:paraId="3E6B0BB0" w14:textId="602487E5" w:rsidR="002E57DA" w:rsidRDefault="002E57DA" w:rsidP="002E57DA">
            <w:pPr>
              <w:pStyle w:val="TF-TEXTOQUADRO"/>
              <w:jc w:val="center"/>
            </w:pPr>
            <w:r>
              <w:t>5 anos</w:t>
            </w:r>
          </w:p>
        </w:tc>
      </w:tr>
      <w:tr w:rsidR="00E42484" w:rsidRPr="00FA4358" w14:paraId="288BCC02" w14:textId="77777777" w:rsidTr="005772FF">
        <w:tc>
          <w:tcPr>
            <w:tcW w:w="2562" w:type="dxa"/>
            <w:shd w:val="clear" w:color="auto" w:fill="auto"/>
          </w:tcPr>
          <w:p w14:paraId="3BF24DC3" w14:textId="12FA7518" w:rsidR="00E42484" w:rsidRDefault="00E42484" w:rsidP="002E57DA">
            <w:pPr>
              <w:pStyle w:val="TF-TEXTOQUADRO"/>
            </w:pPr>
            <w:r>
              <w:t xml:space="preserve">Variáveis </w:t>
            </w:r>
          </w:p>
        </w:tc>
        <w:tc>
          <w:tcPr>
            <w:tcW w:w="2428" w:type="dxa"/>
            <w:shd w:val="clear" w:color="auto" w:fill="auto"/>
          </w:tcPr>
          <w:p w14:paraId="599DF640" w14:textId="6E59881D" w:rsidR="00E42484" w:rsidRDefault="00E42484" w:rsidP="002E57DA">
            <w:pPr>
              <w:pStyle w:val="TF-TEXTOQUADRO"/>
              <w:jc w:val="center"/>
            </w:pPr>
            <w:r w:rsidRPr="00F24F32">
              <w:t>preço de fechamento</w:t>
            </w:r>
          </w:p>
        </w:tc>
        <w:tc>
          <w:tcPr>
            <w:tcW w:w="1916" w:type="dxa"/>
            <w:shd w:val="clear" w:color="auto" w:fill="auto"/>
          </w:tcPr>
          <w:p w14:paraId="1BFCC8DF" w14:textId="6BE602C4" w:rsidR="00E42484" w:rsidRDefault="00E42484" w:rsidP="002E57DA">
            <w:pPr>
              <w:pStyle w:val="TF-TEXTOQUADRO"/>
              <w:jc w:val="center"/>
            </w:pPr>
            <w:r w:rsidRPr="00F24F32">
              <w:t>preço de fechamento</w:t>
            </w:r>
          </w:p>
        </w:tc>
        <w:tc>
          <w:tcPr>
            <w:tcW w:w="2195" w:type="dxa"/>
            <w:shd w:val="clear" w:color="auto" w:fill="auto"/>
          </w:tcPr>
          <w:p w14:paraId="4BB2E1C3" w14:textId="49032BFD" w:rsidR="00E42484" w:rsidRDefault="00E42484" w:rsidP="002E57DA">
            <w:pPr>
              <w:pStyle w:val="TF-TEXTOQUADRO"/>
              <w:jc w:val="center"/>
            </w:pPr>
            <w:r w:rsidRPr="00F24F32">
              <w:t>preço de</w:t>
            </w:r>
            <w:r>
              <w:t xml:space="preserve"> abertura,</w:t>
            </w:r>
            <w:r w:rsidRPr="00F24F32">
              <w:t xml:space="preserve"> fechamento</w:t>
            </w:r>
            <w:r>
              <w:t xml:space="preserve">, máximo e mínimo </w:t>
            </w:r>
            <w:r w:rsidR="005772FF">
              <w:t xml:space="preserve">atingido no dia </w:t>
            </w:r>
            <w:r>
              <w:t xml:space="preserve"> </w:t>
            </w:r>
          </w:p>
        </w:tc>
      </w:tr>
      <w:tr w:rsidR="002E57DA" w:rsidRPr="00FA4358" w14:paraId="197C8CA1" w14:textId="77777777" w:rsidTr="005772FF">
        <w:tc>
          <w:tcPr>
            <w:tcW w:w="2562" w:type="dxa"/>
            <w:shd w:val="clear" w:color="auto" w:fill="auto"/>
          </w:tcPr>
          <w:p w14:paraId="5FC111E9" w14:textId="637B73AA" w:rsidR="002E57DA" w:rsidRDefault="002E57DA" w:rsidP="002E57DA">
            <w:pPr>
              <w:pStyle w:val="TF-TEXTOQUADRO"/>
            </w:pPr>
            <w:r>
              <w:t>Disponibilizada interface de consulta</w:t>
            </w:r>
          </w:p>
        </w:tc>
        <w:tc>
          <w:tcPr>
            <w:tcW w:w="2428" w:type="dxa"/>
            <w:shd w:val="clear" w:color="auto" w:fill="auto"/>
          </w:tcPr>
          <w:p w14:paraId="0CD90CB0" w14:textId="453662BF" w:rsidR="002E57DA" w:rsidRDefault="002E57DA" w:rsidP="002E57DA">
            <w:pPr>
              <w:pStyle w:val="TF-TEXTOQUADRO"/>
              <w:jc w:val="center"/>
            </w:pPr>
            <w:r>
              <w:t>Sim</w:t>
            </w:r>
          </w:p>
        </w:tc>
        <w:tc>
          <w:tcPr>
            <w:tcW w:w="1916" w:type="dxa"/>
            <w:shd w:val="clear" w:color="auto" w:fill="auto"/>
          </w:tcPr>
          <w:p w14:paraId="7DC864C5" w14:textId="0421FE0E" w:rsidR="002E57DA" w:rsidRDefault="002E57DA" w:rsidP="002E57DA">
            <w:pPr>
              <w:pStyle w:val="TF-TEXTOQUADRO"/>
              <w:jc w:val="center"/>
            </w:pPr>
            <w:r>
              <w:t>Não</w:t>
            </w:r>
          </w:p>
        </w:tc>
        <w:tc>
          <w:tcPr>
            <w:tcW w:w="2195" w:type="dxa"/>
            <w:shd w:val="clear" w:color="auto" w:fill="auto"/>
          </w:tcPr>
          <w:p w14:paraId="0BCED98C" w14:textId="6F441B01" w:rsidR="002E57DA" w:rsidRDefault="002E57DA" w:rsidP="002E57DA">
            <w:pPr>
              <w:pStyle w:val="TF-TEXTOQUADRO"/>
              <w:jc w:val="center"/>
            </w:pPr>
            <w:r>
              <w:t>Não</w:t>
            </w:r>
          </w:p>
        </w:tc>
      </w:tr>
      <w:tr w:rsidR="002E57DA" w:rsidRPr="00FA4358" w14:paraId="0051E726" w14:textId="77777777" w:rsidTr="005772FF">
        <w:tc>
          <w:tcPr>
            <w:tcW w:w="2562" w:type="dxa"/>
            <w:shd w:val="clear" w:color="auto" w:fill="auto"/>
          </w:tcPr>
          <w:p w14:paraId="0592C3EE" w14:textId="0725654A" w:rsidR="002E57DA" w:rsidRDefault="002E57DA" w:rsidP="002E57DA">
            <w:pPr>
              <w:pStyle w:val="TF-TEXTOQUADRO"/>
            </w:pPr>
            <w:proofErr w:type="spellStart"/>
            <w:r>
              <w:t>RNRs</w:t>
            </w:r>
            <w:proofErr w:type="spellEnd"/>
            <w:r>
              <w:t xml:space="preserve"> utilizadas</w:t>
            </w:r>
          </w:p>
        </w:tc>
        <w:tc>
          <w:tcPr>
            <w:tcW w:w="2428" w:type="dxa"/>
            <w:shd w:val="clear" w:color="auto" w:fill="auto"/>
          </w:tcPr>
          <w:p w14:paraId="6A733BE7" w14:textId="206929D5" w:rsidR="002E57DA" w:rsidRDefault="002E57DA" w:rsidP="002E57DA">
            <w:pPr>
              <w:pStyle w:val="TF-TEXTOQUADRO"/>
              <w:jc w:val="center"/>
            </w:pPr>
            <w:r>
              <w:t>LSTM</w:t>
            </w:r>
          </w:p>
        </w:tc>
        <w:tc>
          <w:tcPr>
            <w:tcW w:w="1916" w:type="dxa"/>
            <w:shd w:val="clear" w:color="auto" w:fill="auto"/>
          </w:tcPr>
          <w:p w14:paraId="61CE00D5" w14:textId="2A925548" w:rsidR="002E57DA" w:rsidRDefault="002E57DA" w:rsidP="002E57DA">
            <w:pPr>
              <w:pStyle w:val="TF-TEXTOQUADRO"/>
              <w:jc w:val="center"/>
            </w:pPr>
            <w:r>
              <w:t>LSTM, GRU</w:t>
            </w:r>
          </w:p>
        </w:tc>
        <w:tc>
          <w:tcPr>
            <w:tcW w:w="2195" w:type="dxa"/>
            <w:shd w:val="clear" w:color="auto" w:fill="auto"/>
          </w:tcPr>
          <w:p w14:paraId="3702C525" w14:textId="70E845EE" w:rsidR="002E57DA" w:rsidRPr="00FA4358" w:rsidRDefault="002E57DA" w:rsidP="002E57DA">
            <w:pPr>
              <w:pStyle w:val="TF-TEXTOQUADRO"/>
              <w:jc w:val="center"/>
              <w:rPr>
                <w:lang w:val="fr-FR"/>
              </w:rPr>
            </w:pPr>
            <w:r>
              <w:t>LSTM, GRU</w:t>
            </w:r>
          </w:p>
        </w:tc>
      </w:tr>
      <w:tr w:rsidR="002E57DA" w14:paraId="15ECADB2" w14:textId="77777777" w:rsidTr="005772FF">
        <w:tc>
          <w:tcPr>
            <w:tcW w:w="2562" w:type="dxa"/>
            <w:shd w:val="clear" w:color="auto" w:fill="auto"/>
          </w:tcPr>
          <w:p w14:paraId="611D53F3" w14:textId="6C46B74E" w:rsidR="002E57DA" w:rsidRDefault="002E57DA" w:rsidP="002E57DA">
            <w:pPr>
              <w:pStyle w:val="TF-TEXTOQUADRO"/>
            </w:pPr>
            <w:r>
              <w:t>Métricas utilizadas</w:t>
            </w:r>
          </w:p>
        </w:tc>
        <w:tc>
          <w:tcPr>
            <w:tcW w:w="2428" w:type="dxa"/>
            <w:shd w:val="clear" w:color="auto" w:fill="auto"/>
          </w:tcPr>
          <w:p w14:paraId="23501070" w14:textId="5F4500EB" w:rsidR="002E57DA" w:rsidRDefault="002E57DA" w:rsidP="002E57DA">
            <w:pPr>
              <w:pStyle w:val="TF-TEXTOQUADRO"/>
              <w:jc w:val="center"/>
            </w:pPr>
            <w:r>
              <w:t>MSE, MAE</w:t>
            </w:r>
          </w:p>
        </w:tc>
        <w:tc>
          <w:tcPr>
            <w:tcW w:w="1916" w:type="dxa"/>
            <w:shd w:val="clear" w:color="auto" w:fill="auto"/>
          </w:tcPr>
          <w:p w14:paraId="51934E1C" w14:textId="60D3C20A" w:rsidR="002E57DA" w:rsidRDefault="002E57DA" w:rsidP="002E57DA">
            <w:pPr>
              <w:pStyle w:val="TF-TEXTOQUADRO"/>
              <w:jc w:val="center"/>
            </w:pPr>
            <w:r>
              <w:t>MSE, MDA</w:t>
            </w:r>
          </w:p>
        </w:tc>
        <w:tc>
          <w:tcPr>
            <w:tcW w:w="2195" w:type="dxa"/>
            <w:shd w:val="clear" w:color="auto" w:fill="auto"/>
          </w:tcPr>
          <w:p w14:paraId="7A331D01" w14:textId="347541DF" w:rsidR="002E57DA" w:rsidRDefault="002E57DA" w:rsidP="002E57DA">
            <w:pPr>
              <w:pStyle w:val="TF-TEXTOQUADRO"/>
              <w:jc w:val="center"/>
            </w:pPr>
            <w:r w:rsidRPr="00FA4358">
              <w:rPr>
                <w:lang w:val="fr-FR"/>
              </w:rPr>
              <w:t>MAPE, RMSE U DE THEIL</w:t>
            </w:r>
          </w:p>
        </w:tc>
      </w:tr>
      <w:tr w:rsidR="002E57DA" w14:paraId="41578342" w14:textId="77777777" w:rsidTr="005772FF">
        <w:tc>
          <w:tcPr>
            <w:tcW w:w="2562" w:type="dxa"/>
            <w:shd w:val="clear" w:color="auto" w:fill="auto"/>
          </w:tcPr>
          <w:p w14:paraId="6CB0BF6E" w14:textId="77777777" w:rsidR="002E57DA" w:rsidRDefault="002E57DA" w:rsidP="002E57DA">
            <w:pPr>
              <w:pStyle w:val="TF-TEXTOQUADRO"/>
            </w:pPr>
            <w:r>
              <w:t>Taxa de acerto</w:t>
            </w:r>
          </w:p>
        </w:tc>
        <w:tc>
          <w:tcPr>
            <w:tcW w:w="2428" w:type="dxa"/>
            <w:shd w:val="clear" w:color="auto" w:fill="auto"/>
          </w:tcPr>
          <w:p w14:paraId="53ACD067" w14:textId="77777777" w:rsidR="002E57DA" w:rsidRDefault="002E57DA" w:rsidP="002E57DA">
            <w:pPr>
              <w:pStyle w:val="TF-TEXTOQUADRO"/>
              <w:jc w:val="center"/>
            </w:pPr>
            <w:r>
              <w:t>70%</w:t>
            </w:r>
          </w:p>
        </w:tc>
        <w:tc>
          <w:tcPr>
            <w:tcW w:w="1916" w:type="dxa"/>
            <w:shd w:val="clear" w:color="auto" w:fill="auto"/>
          </w:tcPr>
          <w:p w14:paraId="27C3D98F" w14:textId="0A36A162" w:rsidR="002E57DA" w:rsidRDefault="002E57DA" w:rsidP="002E57DA">
            <w:pPr>
              <w:pStyle w:val="TF-TEXTOQUADRO"/>
              <w:jc w:val="center"/>
            </w:pPr>
            <w:r>
              <w:t>50%</w:t>
            </w:r>
          </w:p>
        </w:tc>
        <w:tc>
          <w:tcPr>
            <w:tcW w:w="2195" w:type="dxa"/>
            <w:shd w:val="clear" w:color="auto" w:fill="auto"/>
          </w:tcPr>
          <w:p w14:paraId="1F7E0A22" w14:textId="77777777" w:rsidR="002E57DA" w:rsidRDefault="002E57DA" w:rsidP="002E57DA">
            <w:pPr>
              <w:pStyle w:val="TF-TEXTOQUADRO"/>
              <w:jc w:val="center"/>
            </w:pPr>
            <w:r>
              <w:t>-</w:t>
            </w:r>
          </w:p>
        </w:tc>
      </w:tr>
    </w:tbl>
    <w:p w14:paraId="737881E7" w14:textId="77777777" w:rsidR="00993C3D" w:rsidRDefault="00993C3D" w:rsidP="00993C3D">
      <w:pPr>
        <w:pStyle w:val="TF-FONTE"/>
      </w:pPr>
      <w:r>
        <w:t>Fonte: elaborado pelo autor.</w:t>
      </w:r>
    </w:p>
    <w:p w14:paraId="0ECFF2A8" w14:textId="09808A70" w:rsidR="00F93200" w:rsidRDefault="00F93200" w:rsidP="00F93200">
      <w:pPr>
        <w:pStyle w:val="TF-TEXTO"/>
      </w:pPr>
      <w:r>
        <w:t>Conforme pode ser observado no Quadro 1</w:t>
      </w:r>
      <w:r w:rsidRPr="00E86C1B">
        <w:t>. Os três estudos analisam diferentes conjuntos de ações</w:t>
      </w:r>
      <w:r>
        <w:t xml:space="preserve">, sendo </w:t>
      </w:r>
      <w:r w:rsidRPr="006A68DE">
        <w:t>VALE3,</w:t>
      </w:r>
      <w:r>
        <w:t xml:space="preserve"> </w:t>
      </w:r>
      <w:r w:rsidRPr="006A68DE">
        <w:t>BBDC4</w:t>
      </w:r>
      <w:r>
        <w:t xml:space="preserve"> e </w:t>
      </w:r>
      <w:r w:rsidRPr="006A68DE">
        <w:t>PETR4,</w:t>
      </w:r>
      <w:r>
        <w:t xml:space="preserve"> utilizada por todos. Os períodos de analise também foi diferente indo de 50 dias a 20 anos. Os 3 modelos utilizaram o valor de fechamento, porém </w:t>
      </w:r>
      <w:r w:rsidR="00384F42">
        <w:t xml:space="preserve">Ribeiro e Correa </w:t>
      </w:r>
      <w:r w:rsidRPr="00E86C1B">
        <w:t>(2021)</w:t>
      </w:r>
      <w:r>
        <w:t xml:space="preserve"> utilizou a média dos valores de fechamento, abertura máxima e mínima atingido no dia. Somente Rossi fez uma interface para usuário. Todos </w:t>
      </w:r>
      <w:r w:rsidRPr="00E86C1B">
        <w:t xml:space="preserve">utilizam redes neurais recorrentes para analisar ações no mercado financeiro. Rossi (2019) usa LSTM como arquitetura de </w:t>
      </w:r>
      <w:r>
        <w:t>RNR</w:t>
      </w:r>
      <w:r w:rsidRPr="00E86C1B">
        <w:t xml:space="preserve">, enquanto </w:t>
      </w:r>
      <w:r w:rsidR="00384F42">
        <w:t xml:space="preserve">Ribeiro e Correa </w:t>
      </w:r>
      <w:r w:rsidRPr="00E86C1B">
        <w:t>(2021)</w:t>
      </w:r>
      <w:r>
        <w:t xml:space="preserve"> e Torres (2021)</w:t>
      </w:r>
      <w:r w:rsidRPr="00E86C1B">
        <w:t xml:space="preserve"> empregam tanto LSTM quanto GRU. As métricas utilizadas para avaliar o desempenho são diferentes entre os estudos: Rossi (2019) utiliza MSE e MAE, </w:t>
      </w:r>
      <w:r>
        <w:t>Torres</w:t>
      </w:r>
      <w:r w:rsidRPr="00E86C1B">
        <w:t xml:space="preserve"> (202</w:t>
      </w:r>
      <w:r>
        <w:t>1</w:t>
      </w:r>
      <w:r w:rsidRPr="00E86C1B">
        <w:t xml:space="preserve">) emprega </w:t>
      </w:r>
      <w:r>
        <w:t>MSE, MDA</w:t>
      </w:r>
      <w:r w:rsidRPr="00E86C1B">
        <w:t xml:space="preserve">, </w:t>
      </w:r>
      <w:r>
        <w:t>enquanto</w:t>
      </w:r>
      <w:r w:rsidRPr="00E86C1B">
        <w:t xml:space="preserve"> </w:t>
      </w:r>
      <w:r w:rsidR="00384F42">
        <w:t>Ribeiro e Correa</w:t>
      </w:r>
      <w:r w:rsidRPr="00E86C1B">
        <w:t xml:space="preserve">. (2021) usam MAPE, RMSE e U de </w:t>
      </w:r>
      <w:proofErr w:type="spellStart"/>
      <w:r w:rsidRPr="00E86C1B">
        <w:t>Theil</w:t>
      </w:r>
      <w:proofErr w:type="spellEnd"/>
      <w:r>
        <w:t xml:space="preserve">. </w:t>
      </w:r>
      <w:r w:rsidRPr="00E86C1B">
        <w:t xml:space="preserve">Apenas Rossi (2019) e </w:t>
      </w:r>
      <w:r>
        <w:t>Torres</w:t>
      </w:r>
      <w:r w:rsidRPr="00E86C1B">
        <w:t xml:space="preserve"> (202</w:t>
      </w:r>
      <w:r>
        <w:t>1</w:t>
      </w:r>
      <w:r w:rsidRPr="00E86C1B">
        <w:t xml:space="preserve">) </w:t>
      </w:r>
      <w:r>
        <w:t xml:space="preserve">utilizam métricas mostrando sua taxa de acerto em porcentagem sendo 70% e 50% respectivamente. </w:t>
      </w:r>
      <w:r w:rsidR="00BC5F80">
        <w:t>Ribeiro e Correa</w:t>
      </w:r>
      <w:r w:rsidRPr="00E86C1B">
        <w:t>. (2021)</w:t>
      </w:r>
      <w:r>
        <w:t xml:space="preserve"> </w:t>
      </w:r>
      <w:r w:rsidRPr="00E86C1B">
        <w:t>utiliza</w:t>
      </w:r>
      <w:r>
        <w:t xml:space="preserve"> outras métricas para medir seu desempenho.</w:t>
      </w:r>
      <w:r w:rsidR="00384F42">
        <w:t xml:space="preserve">  </w:t>
      </w:r>
    </w:p>
    <w:p w14:paraId="6A72FF9D" w14:textId="35C898D8" w:rsidR="00993C3D" w:rsidRDefault="00993C3D" w:rsidP="00993C3D">
      <w:pPr>
        <w:pStyle w:val="TF-TEXTO"/>
      </w:pPr>
      <w:r>
        <w:t>Esta</w:t>
      </w:r>
      <w:r w:rsidRPr="009B688C">
        <w:t xml:space="preserve"> proposta é relevante </w:t>
      </w:r>
      <w:r w:rsidR="00F93200">
        <w:t>pois aborta conceitos de</w:t>
      </w:r>
      <w:r w:rsidRPr="009B688C">
        <w:t xml:space="preserve"> </w:t>
      </w:r>
      <w:proofErr w:type="spellStart"/>
      <w:r>
        <w:t>RNRs</w:t>
      </w:r>
      <w:proofErr w:type="spellEnd"/>
      <w:r w:rsidRPr="009B688C">
        <w:t xml:space="preserve">, como </w:t>
      </w:r>
      <w:proofErr w:type="spellStart"/>
      <w:r w:rsidRPr="009B688C">
        <w:t>LSTMs</w:t>
      </w:r>
      <w:proofErr w:type="spellEnd"/>
      <w:r w:rsidRPr="009B688C">
        <w:t xml:space="preserve"> e </w:t>
      </w:r>
      <w:proofErr w:type="spellStart"/>
      <w:r w:rsidRPr="009B688C">
        <w:t>GRUs</w:t>
      </w:r>
      <w:proofErr w:type="spellEnd"/>
      <w:r w:rsidRPr="009B688C">
        <w:t xml:space="preserve">.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t>percepções</w:t>
      </w:r>
      <w:r w:rsidRPr="009B688C">
        <w:t xml:space="preserve"> valios</w:t>
      </w:r>
      <w:r>
        <w:t>a</w:t>
      </w:r>
      <w:r w:rsidRPr="009B688C">
        <w:t xml:space="preserve">s sobre a efetividade das </w:t>
      </w:r>
      <w:proofErr w:type="spellStart"/>
      <w:r>
        <w:t>RNRs</w:t>
      </w:r>
      <w:proofErr w:type="spellEnd"/>
      <w:r w:rsidRPr="009B688C">
        <w:t xml:space="preserve"> na previsão do comportamento das ações e, consequentemente, auxiliar na otimização das estratégias de investimento.</w:t>
      </w:r>
    </w:p>
    <w:p w14:paraId="58C514CF" w14:textId="603345FA" w:rsidR="00993C3D" w:rsidRPr="007B3225" w:rsidRDefault="00993C3D" w:rsidP="00993C3D">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proofErr w:type="spellStart"/>
      <w:r>
        <w:t>RNRs</w:t>
      </w:r>
      <w:proofErr w:type="spellEnd"/>
      <w:r w:rsidRPr="00794F00">
        <w:t xml:space="preserve">, como </w:t>
      </w:r>
      <w:proofErr w:type="spellStart"/>
      <w:r w:rsidRPr="00794F00">
        <w:t>LSTMs</w:t>
      </w:r>
      <w:proofErr w:type="spellEnd"/>
      <w:r w:rsidRPr="00794F00">
        <w:t xml:space="preserve"> e </w:t>
      </w:r>
      <w:proofErr w:type="spellStart"/>
      <w:r w:rsidRPr="00794F00">
        <w:t>GRUs</w:t>
      </w:r>
      <w:proofErr w:type="spellEnd"/>
      <w:r w:rsidRPr="00794F00">
        <w:t xml:space="preserve">, na análise de ações e a relevância de distintas métricas de desempenho na avaliação de modelos de previsão no contexto do mercado financeiro. Em termos práticos, com base nas descobertas teóricas, o estudo </w:t>
      </w:r>
      <w:r>
        <w:t xml:space="preserve">oferece </w:t>
      </w:r>
      <w:r w:rsidR="00F93200">
        <w:t xml:space="preserve">base </w:t>
      </w:r>
      <w:r w:rsidR="00F93200" w:rsidRPr="00794F00">
        <w:t>para</w:t>
      </w:r>
      <w:r w:rsidRPr="00794F00">
        <w:t xml:space="preserve"> o desenvolvimento de modelos de análise de ações mais eficientes e precisos, resultando em melhores estratégias de investimento e auxiliando investidores e profissionais do mercado financeiro na tomada de decisões mais embasadas e potencialmente lucrativas.</w:t>
      </w:r>
    </w:p>
    <w:p w14:paraId="1BBC1CD2" w14:textId="77777777" w:rsidR="00993C3D" w:rsidRDefault="00993C3D" w:rsidP="00993C3D">
      <w:pPr>
        <w:pStyle w:val="Ttulo2"/>
      </w:pPr>
      <w:r>
        <w:lastRenderedPageBreak/>
        <w:t>REQUISITOS PRINCIPAIS DO PROBLEMA A SER TRABALHADO</w:t>
      </w:r>
      <w:bookmarkEnd w:id="43"/>
      <w:bookmarkEnd w:id="44"/>
      <w:bookmarkEnd w:id="45"/>
      <w:bookmarkEnd w:id="46"/>
      <w:bookmarkEnd w:id="47"/>
      <w:bookmarkEnd w:id="48"/>
      <w:bookmarkEnd w:id="49"/>
    </w:p>
    <w:p w14:paraId="1AAA730B" w14:textId="1CF5A43A" w:rsidR="00993C3D" w:rsidRDefault="00F93200" w:rsidP="00993C3D">
      <w:pPr>
        <w:pStyle w:val="TF-TEXTO"/>
      </w:pPr>
      <w:r>
        <w:t xml:space="preserve">O algoritmo </w:t>
      </w:r>
      <w:r w:rsidR="00993C3D">
        <w:t>a ser desenvolvida deve:</w:t>
      </w:r>
    </w:p>
    <w:p w14:paraId="180C1CCE" w14:textId="53318339" w:rsidR="00993C3D" w:rsidRDefault="00993C3D" w:rsidP="00993C3D">
      <w:pPr>
        <w:pStyle w:val="TF-ALNEA"/>
        <w:numPr>
          <w:ilvl w:val="0"/>
          <w:numId w:val="4"/>
        </w:numPr>
      </w:pPr>
      <w:r>
        <w:t xml:space="preserve">deve gerar a previsão do valor de fechamento diário das ações </w:t>
      </w:r>
      <w:del w:id="52" w:author="Aurélio Faustino Hoppe" w:date="2023-07-05T10:59:00Z">
        <w:r w:rsidDel="00F7404C">
          <w:delText xml:space="preserve"> </w:delText>
        </w:r>
      </w:del>
      <w:r w:rsidRPr="00C43898">
        <w:t>(R</w:t>
      </w:r>
      <w:r>
        <w:t>equisito Funcional - RF);</w:t>
      </w:r>
    </w:p>
    <w:p w14:paraId="23B9B9F8" w14:textId="77777777" w:rsidR="00993C3D" w:rsidRDefault="00993C3D" w:rsidP="00993C3D">
      <w:pPr>
        <w:pStyle w:val="TF-ALNEA"/>
        <w:numPr>
          <w:ilvl w:val="0"/>
          <w:numId w:val="4"/>
        </w:numPr>
      </w:pPr>
      <w:r w:rsidRPr="00C43898">
        <w:t xml:space="preserve">gerar </w:t>
      </w:r>
      <w:r>
        <w:t xml:space="preserve">gráficos das </w:t>
      </w:r>
      <w:r w:rsidRPr="00C43898">
        <w:t>previsões de valores das ações (RF)</w:t>
      </w:r>
      <w:r>
        <w:t>;</w:t>
      </w:r>
    </w:p>
    <w:p w14:paraId="27201C3D" w14:textId="46AB5683" w:rsidR="00993C3D" w:rsidRDefault="00993C3D" w:rsidP="00993C3D">
      <w:pPr>
        <w:pStyle w:val="TF-ALNEA"/>
        <w:numPr>
          <w:ilvl w:val="0"/>
          <w:numId w:val="4"/>
        </w:numPr>
      </w:pPr>
      <w:r>
        <w:t xml:space="preserve">deve </w:t>
      </w:r>
      <w:r w:rsidR="003429BE">
        <w:t>utilizar as</w:t>
      </w:r>
      <w:r>
        <w:t xml:space="preserve"> métricas </w:t>
      </w:r>
      <w:r w:rsidR="00245466" w:rsidRPr="0074453E">
        <w:t>MSE</w:t>
      </w:r>
      <w:r w:rsidR="00245466">
        <w:t>,</w:t>
      </w:r>
      <w:r w:rsidR="00245466" w:rsidRPr="0074453E">
        <w:t xml:space="preserve"> MAE</w:t>
      </w:r>
      <w:r w:rsidR="00245466">
        <w:t>,</w:t>
      </w:r>
      <w:r w:rsidR="00245466" w:rsidRPr="0074453E">
        <w:t xml:space="preserve"> MAPE</w:t>
      </w:r>
      <w:r w:rsidR="00245466">
        <w:t xml:space="preserve"> </w:t>
      </w:r>
      <w:r w:rsidR="00245466" w:rsidRPr="0074453E">
        <w:t>e RMSE</w:t>
      </w:r>
      <w:r w:rsidR="00245466">
        <w:t>.</w:t>
      </w:r>
      <w:r>
        <w:t xml:space="preserve"> </w:t>
      </w:r>
      <w:r w:rsidR="00245466">
        <w:t>P</w:t>
      </w:r>
      <w:r>
        <w:t>ara</w:t>
      </w:r>
      <w:r w:rsidR="00245466">
        <w:t xml:space="preserve"> </w:t>
      </w:r>
      <w:r>
        <w:t>os dois algoritmos (RF);</w:t>
      </w:r>
    </w:p>
    <w:p w14:paraId="15E80C08" w14:textId="77777777" w:rsidR="00993C3D" w:rsidRDefault="00993C3D" w:rsidP="00993C3D">
      <w:pPr>
        <w:pStyle w:val="TF-ALNEA"/>
        <w:numPr>
          <w:ilvl w:val="0"/>
          <w:numId w:val="4"/>
        </w:numPr>
      </w:pPr>
      <w:r w:rsidRPr="00C43898">
        <w:t>ser implementad</w:t>
      </w:r>
      <w:r>
        <w:t>a</w:t>
      </w:r>
      <w:r w:rsidRPr="00C43898">
        <w:t xml:space="preserve"> utilizando a linguagem Python (Requisito Não Funcional</w:t>
      </w:r>
      <w:r>
        <w:t xml:space="preserve"> - </w:t>
      </w:r>
      <w:r w:rsidRPr="00C43898">
        <w:t>RNF)</w:t>
      </w:r>
      <w:r>
        <w:t>;</w:t>
      </w:r>
    </w:p>
    <w:p w14:paraId="02224768" w14:textId="77777777" w:rsidR="00993C3D" w:rsidRDefault="00993C3D" w:rsidP="00993C3D">
      <w:pPr>
        <w:pStyle w:val="TF-ALNEA"/>
        <w:numPr>
          <w:ilvl w:val="0"/>
          <w:numId w:val="4"/>
        </w:numPr>
      </w:pPr>
      <w:r>
        <w:t xml:space="preserve">deve importar os dados históricos das ações através da biblioteca </w:t>
      </w:r>
      <w:r w:rsidRPr="00244D67">
        <w:t xml:space="preserve">Yahoo </w:t>
      </w:r>
      <w:proofErr w:type="spellStart"/>
      <w:r w:rsidRPr="00244D67">
        <w:t>Finance</w:t>
      </w:r>
      <w:proofErr w:type="spellEnd"/>
      <w:r>
        <w:t xml:space="preserve"> (RNF); </w:t>
      </w:r>
    </w:p>
    <w:p w14:paraId="781A129B" w14:textId="66591261" w:rsidR="00993C3D" w:rsidRDefault="00993C3D" w:rsidP="00993C3D">
      <w:pPr>
        <w:pStyle w:val="TF-ALNEA"/>
        <w:numPr>
          <w:ilvl w:val="0"/>
          <w:numId w:val="4"/>
        </w:numPr>
      </w:pPr>
      <w:r w:rsidRPr="003173D5">
        <w:t xml:space="preserve">ser capaz de processar </w:t>
      </w:r>
      <w:r w:rsidR="003429BE">
        <w:t>os últimos 100 dias</w:t>
      </w:r>
      <w:r w:rsidRPr="003173D5">
        <w:t xml:space="preserve"> </w:t>
      </w:r>
      <w:r>
        <w:t>disponíveis dos</w:t>
      </w:r>
      <w:r w:rsidRPr="003173D5">
        <w:t xml:space="preserve"> preços d</w:t>
      </w:r>
      <w:r>
        <w:t>as</w:t>
      </w:r>
      <w:r w:rsidRPr="003173D5">
        <w:t xml:space="preserve"> ações</w:t>
      </w:r>
      <w:r>
        <w:t xml:space="preserve"> </w:t>
      </w:r>
      <w:r w:rsidRPr="00286FED">
        <w:t>(RNF)</w:t>
      </w:r>
      <w:r>
        <w:t>;</w:t>
      </w:r>
    </w:p>
    <w:p w14:paraId="1C318B38" w14:textId="0CEB6336" w:rsidR="003429BE" w:rsidRDefault="003429BE" w:rsidP="00993C3D">
      <w:pPr>
        <w:pStyle w:val="TF-ALNEA"/>
        <w:numPr>
          <w:ilvl w:val="0"/>
          <w:numId w:val="4"/>
        </w:numPr>
      </w:pPr>
      <w:r>
        <w:t>ser capaz de prever o</w:t>
      </w:r>
      <w:r w:rsidR="00245466">
        <w:t>s movimentos das ações nos</w:t>
      </w:r>
      <w:r>
        <w:t xml:space="preserve"> próximos 5 dias (RNF);</w:t>
      </w:r>
    </w:p>
    <w:p w14:paraId="146621FB" w14:textId="3BB6E43D" w:rsidR="003429BE" w:rsidRDefault="003429BE" w:rsidP="00993C3D">
      <w:pPr>
        <w:pStyle w:val="TF-ALNEA"/>
        <w:numPr>
          <w:ilvl w:val="0"/>
          <w:numId w:val="4"/>
        </w:numPr>
      </w:pPr>
      <w:r>
        <w:t>deve normalizar os dados obtidos (RNF);</w:t>
      </w:r>
    </w:p>
    <w:p w14:paraId="1B48BC80" w14:textId="77777777" w:rsidR="00993C3D" w:rsidRDefault="00993C3D" w:rsidP="00993C3D">
      <w:pPr>
        <w:pStyle w:val="TF-ALNEA"/>
        <w:numPr>
          <w:ilvl w:val="0"/>
          <w:numId w:val="4"/>
        </w:numPr>
      </w:pPr>
      <w:r>
        <w:t xml:space="preserve">utilizar a biblioteca </w:t>
      </w:r>
      <w:proofErr w:type="spellStart"/>
      <w:r w:rsidRPr="003173D5">
        <w:t>TensorFlow</w:t>
      </w:r>
      <w:proofErr w:type="spellEnd"/>
      <w:r>
        <w:t xml:space="preserve"> (RNF); </w:t>
      </w:r>
    </w:p>
    <w:p w14:paraId="0EEFD02A" w14:textId="40030151" w:rsidR="00245466" w:rsidRDefault="00245466" w:rsidP="00993C3D">
      <w:pPr>
        <w:pStyle w:val="TF-ALNEA"/>
        <w:numPr>
          <w:ilvl w:val="0"/>
          <w:numId w:val="4"/>
        </w:numPr>
      </w:pPr>
      <w:r>
        <w:t>deve utilizar os valores de fechamento das ações como uma das variáveis (RNF);</w:t>
      </w:r>
    </w:p>
    <w:p w14:paraId="50742C2D" w14:textId="5032180D" w:rsidR="00993C3D" w:rsidRPr="00286FED" w:rsidRDefault="00245466" w:rsidP="00993C3D">
      <w:pPr>
        <w:pStyle w:val="TF-ALNEA"/>
        <w:numPr>
          <w:ilvl w:val="0"/>
          <w:numId w:val="4"/>
        </w:numPr>
      </w:pPr>
      <w:r>
        <w:t xml:space="preserve">deve calcular a média dos valores de abertura, fechamento máximo e mínimo atingido de cada dia de </w:t>
      </w:r>
      <w:r w:rsidR="00E5373A">
        <w:t>análise</w:t>
      </w:r>
      <w:r>
        <w:t xml:space="preserve"> para outra variável (RNF)</w:t>
      </w:r>
      <w:r w:rsidR="00993C3D">
        <w:t xml:space="preserve">. </w:t>
      </w:r>
      <w:r>
        <w:t xml:space="preserve"> </w:t>
      </w:r>
    </w:p>
    <w:p w14:paraId="13CFA499" w14:textId="77777777" w:rsidR="00993C3D" w:rsidRDefault="00993C3D" w:rsidP="00993C3D">
      <w:pPr>
        <w:pStyle w:val="Ttulo2"/>
      </w:pPr>
      <w:r>
        <w:t>METODOLOGIA</w:t>
      </w:r>
    </w:p>
    <w:p w14:paraId="1FEA4ACA" w14:textId="77777777" w:rsidR="00993C3D" w:rsidRPr="007E0D87" w:rsidRDefault="00993C3D" w:rsidP="00993C3D">
      <w:pPr>
        <w:pStyle w:val="TF-TEXTO"/>
      </w:pPr>
      <w:r w:rsidRPr="007E0D87">
        <w:t>O trabalho será desenvolvido observando as seguintes etapas:</w:t>
      </w:r>
    </w:p>
    <w:p w14:paraId="7A43EC9D" w14:textId="45249B94" w:rsidR="00993C3D" w:rsidRDefault="00993C3D" w:rsidP="00993C3D">
      <w:pPr>
        <w:pStyle w:val="TF-ALNEA"/>
        <w:numPr>
          <w:ilvl w:val="0"/>
          <w:numId w:val="3"/>
        </w:numPr>
      </w:pPr>
      <w:r>
        <w:t xml:space="preserve">levantamento bibliográfico: buscar fontes bibliográficas com relação as </w:t>
      </w:r>
      <w:proofErr w:type="spellStart"/>
      <w:r>
        <w:t>RNRs</w:t>
      </w:r>
      <w:proofErr w:type="spellEnd"/>
      <w:r w:rsidR="003429BE">
        <w:t xml:space="preserve"> e mercado acionário</w:t>
      </w:r>
      <w:r>
        <w:t>, bem como buscar trabalhos correlatos;</w:t>
      </w:r>
      <w:r w:rsidR="003429BE">
        <w:t xml:space="preserve"> </w:t>
      </w:r>
    </w:p>
    <w:p w14:paraId="1AD93CF2" w14:textId="77777777" w:rsidR="00993C3D" w:rsidRDefault="00993C3D" w:rsidP="00993C3D">
      <w:pPr>
        <w:pStyle w:val="TF-ALNEA"/>
        <w:numPr>
          <w:ilvl w:val="0"/>
          <w:numId w:val="3"/>
        </w:numPr>
      </w:pPr>
      <w:r>
        <w:t>elicitação de requisitos da aplicação, baseando-se nas informações da etapa anterior, reavaliar os requisitos propostos para a aplicação;</w:t>
      </w:r>
    </w:p>
    <w:p w14:paraId="580D7C4C" w14:textId="77777777" w:rsidR="00E5373A" w:rsidRDefault="00E5373A" w:rsidP="00E5373A">
      <w:pPr>
        <w:pStyle w:val="TF-ALNEA"/>
        <w:numPr>
          <w:ilvl w:val="0"/>
          <w:numId w:val="3"/>
        </w:numPr>
      </w:pPr>
      <w:r>
        <w:t>normalização dos dados: importação e a normalização dos dados de cada ação;</w:t>
      </w:r>
    </w:p>
    <w:p w14:paraId="18665657" w14:textId="003B37A2" w:rsidR="00E5373A" w:rsidRDefault="00E5373A" w:rsidP="00E5373A">
      <w:pPr>
        <w:pStyle w:val="TF-ALNEA"/>
        <w:numPr>
          <w:ilvl w:val="0"/>
          <w:numId w:val="3"/>
        </w:numPr>
      </w:pPr>
      <w:r>
        <w:t xml:space="preserve">variáveis: terão 2 variáveis a primeira o valor de fechamento das ações. A segunda média </w:t>
      </w:r>
      <w:r w:rsidRPr="003B199E">
        <w:t>dos preços de</w:t>
      </w:r>
      <w:r>
        <w:t xml:space="preserve"> abertura</w:t>
      </w:r>
      <w:r w:rsidRPr="003B199E">
        <w:t xml:space="preserve">, </w:t>
      </w:r>
      <w:r>
        <w:t>fechamento,</w:t>
      </w:r>
      <w:r w:rsidRPr="003B199E">
        <w:t xml:space="preserve"> preço mais alto e mais baixo em cada período de análise</w:t>
      </w:r>
      <w:r>
        <w:t>;</w:t>
      </w:r>
    </w:p>
    <w:p w14:paraId="290AFC35" w14:textId="77777777" w:rsidR="00E5373A" w:rsidRDefault="00E5373A" w:rsidP="00E5373A">
      <w:pPr>
        <w:pStyle w:val="TF-ALNEA"/>
        <w:numPr>
          <w:ilvl w:val="0"/>
          <w:numId w:val="3"/>
        </w:numPr>
      </w:pPr>
      <w:r>
        <w:t>p</w:t>
      </w:r>
      <w:r w:rsidRPr="003B199E">
        <w:t>reparação dos dados</w:t>
      </w:r>
      <w:r>
        <w:t xml:space="preserve">: </w:t>
      </w:r>
      <w:r w:rsidRPr="003B199E">
        <w:t>os dados serão divididos em conjuntos de treinamento e teste</w:t>
      </w:r>
    </w:p>
    <w:p w14:paraId="39764CA7" w14:textId="77777777" w:rsidR="00993C3D" w:rsidRDefault="00993C3D" w:rsidP="00993C3D">
      <w:pPr>
        <w:pStyle w:val="TF-ALNEA"/>
        <w:numPr>
          <w:ilvl w:val="0"/>
          <w:numId w:val="3"/>
        </w:numPr>
      </w:pPr>
      <w:r>
        <w:t>i</w:t>
      </w:r>
      <w:r w:rsidRPr="003B199E">
        <w:t xml:space="preserve">mplementação dos algoritmos: nesta etapa, serão implementadas as </w:t>
      </w:r>
      <w:proofErr w:type="spellStart"/>
      <w:r>
        <w:t>RNRs</w:t>
      </w:r>
      <w:proofErr w:type="spellEnd"/>
      <w:r w:rsidRPr="003B199E">
        <w:t xml:space="preserve"> GRU</w:t>
      </w:r>
      <w:r>
        <w:t xml:space="preserve"> </w:t>
      </w:r>
      <w:r w:rsidRPr="003B199E">
        <w:t>e LSTM</w:t>
      </w:r>
      <w:r>
        <w:t>;</w:t>
      </w:r>
    </w:p>
    <w:p w14:paraId="3B6BC394" w14:textId="77777777" w:rsidR="00993C3D" w:rsidRDefault="00993C3D" w:rsidP="00993C3D">
      <w:pPr>
        <w:pStyle w:val="TF-ALNEA"/>
        <w:numPr>
          <w:ilvl w:val="0"/>
          <w:numId w:val="3"/>
        </w:numPr>
      </w:pPr>
      <w:r>
        <w:t>a</w:t>
      </w:r>
      <w:r w:rsidRPr="003B199E">
        <w:t>valiação dos modelos: após o treinamento, os modelos serão avaliados no conjunto de teste com base em métricas como acurácia, MSE</w:t>
      </w:r>
      <w:r>
        <w:t xml:space="preserve">, </w:t>
      </w:r>
      <w:r w:rsidRPr="003B199E">
        <w:t>MAE</w:t>
      </w:r>
      <w:r>
        <w:t xml:space="preserve">, </w:t>
      </w:r>
      <w:r w:rsidRPr="003B199E">
        <w:t>MAPE e RMSE</w:t>
      </w:r>
      <w:r>
        <w:t>;</w:t>
      </w:r>
    </w:p>
    <w:p w14:paraId="303AC907" w14:textId="199E6D9C" w:rsidR="00993C3D" w:rsidRDefault="00993C3D" w:rsidP="00993C3D">
      <w:pPr>
        <w:pStyle w:val="TF-ALNEA"/>
        <w:numPr>
          <w:ilvl w:val="0"/>
          <w:numId w:val="3"/>
        </w:numPr>
      </w:pPr>
      <w:r>
        <w:t>c</w:t>
      </w:r>
      <w:r w:rsidRPr="003B199E">
        <w:t xml:space="preserve">omparação dos </w:t>
      </w:r>
      <w:r w:rsidR="00FC69B4">
        <w:t>resultados</w:t>
      </w:r>
      <w:r w:rsidRPr="003B199E">
        <w:t>: nesta etapa, os resultados dos modelos GRU</w:t>
      </w:r>
      <w:r w:rsidR="00FC69B4">
        <w:t>,</w:t>
      </w:r>
      <w:r w:rsidRPr="003B199E">
        <w:t xml:space="preserve"> LSTM</w:t>
      </w:r>
      <w:r w:rsidR="00FC69B4">
        <w:t xml:space="preserve"> e as variáveis</w:t>
      </w:r>
      <w:r w:rsidRPr="003B199E">
        <w:t xml:space="preserve"> serão comparados com base nas métricas obtidas.</w:t>
      </w:r>
    </w:p>
    <w:p w14:paraId="5A3ED73A" w14:textId="77777777" w:rsidR="00993C3D" w:rsidRDefault="00993C3D" w:rsidP="00993C3D">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37D3A310" w14:textId="77777777" w:rsidR="00993C3D" w:rsidRPr="007E0D87" w:rsidRDefault="00993C3D" w:rsidP="00993C3D">
      <w:pPr>
        <w:pStyle w:val="TF-LEGENDA"/>
      </w:pPr>
      <w:bookmarkStart w:id="53" w:name="_Ref98650273"/>
      <w:r>
        <w:t xml:space="preserve">Quadro </w:t>
      </w:r>
      <w:fldSimple w:instr=" SEQ Quadro \* ARABIC ">
        <w:r>
          <w:rPr>
            <w:noProof/>
          </w:rPr>
          <w:t>2</w:t>
        </w:r>
      </w:fldSimple>
      <w:bookmarkEnd w:id="53"/>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993C3D" w:rsidRPr="007E0D87" w14:paraId="74A49971" w14:textId="77777777">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4D23723B" w14:textId="77777777" w:rsidR="00993C3D" w:rsidRPr="007E0D87" w:rsidRDefault="00993C3D">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3E21DF8" w14:textId="77777777" w:rsidR="00993C3D" w:rsidRPr="007E0D87" w:rsidRDefault="00993C3D">
            <w:pPr>
              <w:pStyle w:val="TF-TEXTOQUADROCentralizado"/>
            </w:pPr>
            <w:r>
              <w:t>2023</w:t>
            </w:r>
          </w:p>
        </w:tc>
      </w:tr>
      <w:tr w:rsidR="00993C3D" w:rsidRPr="007E0D87" w14:paraId="310D8F14" w14:textId="77777777">
        <w:trPr>
          <w:cantSplit/>
          <w:jc w:val="center"/>
        </w:trPr>
        <w:tc>
          <w:tcPr>
            <w:tcW w:w="6171" w:type="dxa"/>
            <w:tcBorders>
              <w:top w:val="nil"/>
              <w:left w:val="single" w:sz="4" w:space="0" w:color="auto"/>
              <w:bottom w:val="nil"/>
            </w:tcBorders>
            <w:shd w:val="clear" w:color="auto" w:fill="A6A6A6"/>
          </w:tcPr>
          <w:p w14:paraId="699F88E5" w14:textId="77777777" w:rsidR="00993C3D" w:rsidRPr="007E0D87" w:rsidRDefault="00993C3D">
            <w:pPr>
              <w:pStyle w:val="TF-TEXTOQUADRO"/>
            </w:pPr>
          </w:p>
        </w:tc>
        <w:tc>
          <w:tcPr>
            <w:tcW w:w="557" w:type="dxa"/>
            <w:gridSpan w:val="2"/>
            <w:shd w:val="clear" w:color="auto" w:fill="A6A6A6"/>
          </w:tcPr>
          <w:p w14:paraId="2853BB58" w14:textId="77777777" w:rsidR="00993C3D" w:rsidRPr="007E0D87" w:rsidRDefault="00993C3D">
            <w:pPr>
              <w:pStyle w:val="TF-TEXTOQUADROCentralizado"/>
            </w:pPr>
            <w:r>
              <w:t>ago.</w:t>
            </w:r>
          </w:p>
        </w:tc>
        <w:tc>
          <w:tcPr>
            <w:tcW w:w="568" w:type="dxa"/>
            <w:gridSpan w:val="2"/>
            <w:shd w:val="clear" w:color="auto" w:fill="A6A6A6"/>
          </w:tcPr>
          <w:p w14:paraId="2F46E601" w14:textId="77777777" w:rsidR="00993C3D" w:rsidRPr="007E0D87" w:rsidRDefault="00993C3D">
            <w:pPr>
              <w:pStyle w:val="TF-TEXTOQUADROCentralizado"/>
            </w:pPr>
            <w:r>
              <w:t>set</w:t>
            </w:r>
            <w:r w:rsidRPr="007E0D87">
              <w:t>.</w:t>
            </w:r>
          </w:p>
        </w:tc>
        <w:tc>
          <w:tcPr>
            <w:tcW w:w="568" w:type="dxa"/>
            <w:gridSpan w:val="2"/>
            <w:shd w:val="clear" w:color="auto" w:fill="A6A6A6"/>
          </w:tcPr>
          <w:p w14:paraId="4DF26F55" w14:textId="77777777" w:rsidR="00993C3D" w:rsidRPr="007E0D87" w:rsidRDefault="00993C3D">
            <w:pPr>
              <w:pStyle w:val="TF-TEXTOQUADROCentralizado"/>
            </w:pPr>
            <w:r>
              <w:t>out.</w:t>
            </w:r>
          </w:p>
        </w:tc>
        <w:tc>
          <w:tcPr>
            <w:tcW w:w="568" w:type="dxa"/>
            <w:gridSpan w:val="2"/>
            <w:shd w:val="clear" w:color="auto" w:fill="A6A6A6"/>
          </w:tcPr>
          <w:p w14:paraId="68A5E7D8" w14:textId="77777777" w:rsidR="00993C3D" w:rsidRPr="007E0D87" w:rsidRDefault="00993C3D">
            <w:pPr>
              <w:pStyle w:val="TF-TEXTOQUADROCentralizado"/>
            </w:pPr>
            <w:r>
              <w:t>nov</w:t>
            </w:r>
            <w:r w:rsidRPr="007E0D87">
              <w:t>.</w:t>
            </w:r>
          </w:p>
        </w:tc>
        <w:tc>
          <w:tcPr>
            <w:tcW w:w="573" w:type="dxa"/>
            <w:gridSpan w:val="2"/>
            <w:shd w:val="clear" w:color="auto" w:fill="A6A6A6"/>
          </w:tcPr>
          <w:p w14:paraId="3FBC2CC0" w14:textId="77777777" w:rsidR="00993C3D" w:rsidRPr="007E0D87" w:rsidRDefault="00993C3D">
            <w:pPr>
              <w:pStyle w:val="TF-TEXTOQUADROCentralizado"/>
            </w:pPr>
            <w:r>
              <w:t>dez</w:t>
            </w:r>
            <w:r w:rsidRPr="007E0D87">
              <w:t>.</w:t>
            </w:r>
          </w:p>
        </w:tc>
      </w:tr>
      <w:tr w:rsidR="00993C3D" w:rsidRPr="007E0D87" w14:paraId="1EBA34D1" w14:textId="77777777">
        <w:trPr>
          <w:cantSplit/>
          <w:jc w:val="center"/>
        </w:trPr>
        <w:tc>
          <w:tcPr>
            <w:tcW w:w="6171" w:type="dxa"/>
            <w:tcBorders>
              <w:top w:val="nil"/>
              <w:left w:val="single" w:sz="4" w:space="0" w:color="auto"/>
            </w:tcBorders>
            <w:shd w:val="clear" w:color="auto" w:fill="A6A6A6"/>
          </w:tcPr>
          <w:p w14:paraId="7036B71F" w14:textId="77777777" w:rsidR="00993C3D" w:rsidRPr="007E0D87" w:rsidRDefault="00993C3D">
            <w:pPr>
              <w:pStyle w:val="TF-TEXTOQUADRO"/>
            </w:pPr>
            <w:r w:rsidRPr="007E0D87">
              <w:t>etapas / quinzenas</w:t>
            </w:r>
          </w:p>
        </w:tc>
        <w:tc>
          <w:tcPr>
            <w:tcW w:w="273" w:type="dxa"/>
            <w:tcBorders>
              <w:bottom w:val="single" w:sz="4" w:space="0" w:color="auto"/>
            </w:tcBorders>
            <w:shd w:val="clear" w:color="auto" w:fill="A6A6A6"/>
          </w:tcPr>
          <w:p w14:paraId="7E1C1DB0"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17ABEBD7"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3983572B"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7EB3F212"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585A9A7E"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26E5BAA7"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56365B34"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7E55BF1E"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3A91CAF3" w14:textId="77777777" w:rsidR="00993C3D" w:rsidRPr="007E0D87" w:rsidRDefault="00993C3D">
            <w:pPr>
              <w:pStyle w:val="TF-TEXTOQUADROCentralizado"/>
            </w:pPr>
            <w:r w:rsidRPr="007E0D87">
              <w:t>1</w:t>
            </w:r>
          </w:p>
        </w:tc>
        <w:tc>
          <w:tcPr>
            <w:tcW w:w="289" w:type="dxa"/>
            <w:tcBorders>
              <w:bottom w:val="single" w:sz="4" w:space="0" w:color="auto"/>
            </w:tcBorders>
            <w:shd w:val="clear" w:color="auto" w:fill="A6A6A6"/>
          </w:tcPr>
          <w:p w14:paraId="0623993C" w14:textId="77777777" w:rsidR="00993C3D" w:rsidRPr="007E0D87" w:rsidRDefault="00993C3D">
            <w:pPr>
              <w:pStyle w:val="TF-TEXTOQUADROCentralizado"/>
            </w:pPr>
            <w:r w:rsidRPr="007E0D87">
              <w:t>2</w:t>
            </w:r>
          </w:p>
        </w:tc>
      </w:tr>
      <w:tr w:rsidR="00993C3D" w:rsidRPr="007E0D87" w14:paraId="5F9BDDBF" w14:textId="77777777">
        <w:trPr>
          <w:jc w:val="center"/>
        </w:trPr>
        <w:tc>
          <w:tcPr>
            <w:tcW w:w="6171" w:type="dxa"/>
            <w:tcBorders>
              <w:left w:val="single" w:sz="4" w:space="0" w:color="auto"/>
            </w:tcBorders>
          </w:tcPr>
          <w:p w14:paraId="6888FB3B" w14:textId="77777777" w:rsidR="00993C3D" w:rsidRPr="007E0D87" w:rsidRDefault="00993C3D">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6A1B074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9F44BB9" w14:textId="77777777" w:rsidR="00993C3D" w:rsidRPr="007E0D87" w:rsidRDefault="00993C3D">
            <w:pPr>
              <w:pStyle w:val="TF-TEXTOQUADROCentralizado"/>
            </w:pPr>
          </w:p>
        </w:tc>
        <w:tc>
          <w:tcPr>
            <w:tcW w:w="284" w:type="dxa"/>
            <w:tcBorders>
              <w:bottom w:val="single" w:sz="4" w:space="0" w:color="auto"/>
            </w:tcBorders>
          </w:tcPr>
          <w:p w14:paraId="1C09D2DF" w14:textId="77777777" w:rsidR="00993C3D" w:rsidRPr="007E0D87" w:rsidRDefault="00993C3D">
            <w:pPr>
              <w:pStyle w:val="TF-TEXTOQUADROCentralizado"/>
            </w:pPr>
          </w:p>
        </w:tc>
        <w:tc>
          <w:tcPr>
            <w:tcW w:w="284" w:type="dxa"/>
            <w:tcBorders>
              <w:bottom w:val="single" w:sz="4" w:space="0" w:color="auto"/>
            </w:tcBorders>
          </w:tcPr>
          <w:p w14:paraId="3FEB869C" w14:textId="77777777" w:rsidR="00993C3D" w:rsidRPr="007E0D87" w:rsidRDefault="00993C3D">
            <w:pPr>
              <w:pStyle w:val="TF-TEXTOQUADROCentralizado"/>
            </w:pPr>
          </w:p>
        </w:tc>
        <w:tc>
          <w:tcPr>
            <w:tcW w:w="284" w:type="dxa"/>
            <w:tcBorders>
              <w:bottom w:val="single" w:sz="4" w:space="0" w:color="auto"/>
            </w:tcBorders>
          </w:tcPr>
          <w:p w14:paraId="4997E118" w14:textId="77777777" w:rsidR="00993C3D" w:rsidRPr="007E0D87" w:rsidRDefault="00993C3D">
            <w:pPr>
              <w:pStyle w:val="TF-TEXTOQUADROCentralizado"/>
            </w:pPr>
          </w:p>
        </w:tc>
        <w:tc>
          <w:tcPr>
            <w:tcW w:w="284" w:type="dxa"/>
            <w:tcBorders>
              <w:bottom w:val="single" w:sz="4" w:space="0" w:color="auto"/>
            </w:tcBorders>
            <w:shd w:val="clear" w:color="auto" w:fill="auto"/>
          </w:tcPr>
          <w:p w14:paraId="62A32810" w14:textId="77777777" w:rsidR="00993C3D" w:rsidRPr="007E0D87" w:rsidRDefault="00993C3D">
            <w:pPr>
              <w:pStyle w:val="TF-TEXTOQUADROCentralizado"/>
              <w:jc w:val="left"/>
            </w:pPr>
          </w:p>
        </w:tc>
        <w:tc>
          <w:tcPr>
            <w:tcW w:w="284" w:type="dxa"/>
            <w:tcBorders>
              <w:bottom w:val="single" w:sz="4" w:space="0" w:color="auto"/>
            </w:tcBorders>
          </w:tcPr>
          <w:p w14:paraId="2844DF8E" w14:textId="77777777" w:rsidR="00993C3D" w:rsidRPr="007E0D87" w:rsidRDefault="00993C3D">
            <w:pPr>
              <w:pStyle w:val="TF-TEXTOQUADROCentralizado"/>
            </w:pPr>
          </w:p>
        </w:tc>
        <w:tc>
          <w:tcPr>
            <w:tcW w:w="284" w:type="dxa"/>
            <w:tcBorders>
              <w:bottom w:val="single" w:sz="4" w:space="0" w:color="auto"/>
            </w:tcBorders>
          </w:tcPr>
          <w:p w14:paraId="75411A15" w14:textId="77777777" w:rsidR="00993C3D" w:rsidRPr="007E0D87" w:rsidRDefault="00993C3D">
            <w:pPr>
              <w:pStyle w:val="TF-TEXTOQUADROCentralizado"/>
            </w:pPr>
          </w:p>
        </w:tc>
        <w:tc>
          <w:tcPr>
            <w:tcW w:w="284" w:type="dxa"/>
            <w:tcBorders>
              <w:bottom w:val="single" w:sz="4" w:space="0" w:color="auto"/>
            </w:tcBorders>
          </w:tcPr>
          <w:p w14:paraId="5D928D1D" w14:textId="77777777" w:rsidR="00993C3D" w:rsidRPr="007E0D87" w:rsidRDefault="00993C3D">
            <w:pPr>
              <w:pStyle w:val="TF-TEXTOQUADROCentralizado"/>
            </w:pPr>
          </w:p>
        </w:tc>
        <w:tc>
          <w:tcPr>
            <w:tcW w:w="289" w:type="dxa"/>
          </w:tcPr>
          <w:p w14:paraId="5A3C8A8B" w14:textId="77777777" w:rsidR="00993C3D" w:rsidRPr="007E0D87" w:rsidRDefault="00993C3D">
            <w:pPr>
              <w:pStyle w:val="TF-TEXTOQUADROCentralizado"/>
            </w:pPr>
          </w:p>
        </w:tc>
      </w:tr>
      <w:tr w:rsidR="00993C3D" w:rsidRPr="007E0D87" w14:paraId="78E92FCE" w14:textId="77777777">
        <w:trPr>
          <w:jc w:val="center"/>
        </w:trPr>
        <w:tc>
          <w:tcPr>
            <w:tcW w:w="6171" w:type="dxa"/>
            <w:tcBorders>
              <w:left w:val="single" w:sz="4" w:space="0" w:color="auto"/>
            </w:tcBorders>
          </w:tcPr>
          <w:p w14:paraId="7996CDC3" w14:textId="77777777" w:rsidR="00993C3D" w:rsidRPr="007E0D87" w:rsidRDefault="00993C3D">
            <w:pPr>
              <w:pStyle w:val="TF-TEXTOQUADRO"/>
            </w:pPr>
            <w:r>
              <w:t>elicitação</w:t>
            </w:r>
          </w:p>
        </w:tc>
        <w:tc>
          <w:tcPr>
            <w:tcW w:w="273" w:type="dxa"/>
            <w:tcBorders>
              <w:top w:val="single" w:sz="4" w:space="0" w:color="auto"/>
            </w:tcBorders>
            <w:shd w:val="clear" w:color="auto" w:fill="AEAAAA" w:themeFill="background2" w:themeFillShade="BF"/>
          </w:tcPr>
          <w:p w14:paraId="2960A8D4" w14:textId="77777777" w:rsidR="00993C3D" w:rsidRPr="007E0D87" w:rsidRDefault="00993C3D">
            <w:pPr>
              <w:pStyle w:val="TF-TEXTOQUADROCentralizado"/>
            </w:pPr>
          </w:p>
        </w:tc>
        <w:tc>
          <w:tcPr>
            <w:tcW w:w="284" w:type="dxa"/>
            <w:tcBorders>
              <w:top w:val="single" w:sz="4" w:space="0" w:color="auto"/>
            </w:tcBorders>
            <w:shd w:val="clear" w:color="auto" w:fill="BFBFBF" w:themeFill="background1" w:themeFillShade="BF"/>
          </w:tcPr>
          <w:p w14:paraId="7C399192" w14:textId="77777777" w:rsidR="00993C3D" w:rsidRPr="007E0D87" w:rsidRDefault="00993C3D">
            <w:pPr>
              <w:pStyle w:val="TF-TEXTOQUADROCentralizado"/>
            </w:pPr>
          </w:p>
        </w:tc>
        <w:tc>
          <w:tcPr>
            <w:tcW w:w="284" w:type="dxa"/>
            <w:tcBorders>
              <w:top w:val="single" w:sz="4" w:space="0" w:color="auto"/>
            </w:tcBorders>
          </w:tcPr>
          <w:p w14:paraId="479295F5" w14:textId="77777777" w:rsidR="00993C3D" w:rsidRPr="007E0D87" w:rsidRDefault="00993C3D">
            <w:pPr>
              <w:pStyle w:val="TF-TEXTOQUADROCentralizado"/>
            </w:pPr>
          </w:p>
        </w:tc>
        <w:tc>
          <w:tcPr>
            <w:tcW w:w="284" w:type="dxa"/>
            <w:tcBorders>
              <w:top w:val="single" w:sz="4" w:space="0" w:color="auto"/>
            </w:tcBorders>
          </w:tcPr>
          <w:p w14:paraId="5D8FC506" w14:textId="77777777" w:rsidR="00993C3D" w:rsidRPr="007E0D87" w:rsidRDefault="00993C3D">
            <w:pPr>
              <w:pStyle w:val="TF-TEXTOQUADROCentralizado"/>
            </w:pPr>
          </w:p>
        </w:tc>
        <w:tc>
          <w:tcPr>
            <w:tcW w:w="284" w:type="dxa"/>
            <w:tcBorders>
              <w:top w:val="single" w:sz="4" w:space="0" w:color="auto"/>
            </w:tcBorders>
            <w:shd w:val="clear" w:color="auto" w:fill="auto"/>
          </w:tcPr>
          <w:p w14:paraId="6F865C08" w14:textId="77777777" w:rsidR="00993C3D" w:rsidRPr="007E0D87" w:rsidRDefault="00993C3D">
            <w:pPr>
              <w:pStyle w:val="TF-TEXTOQUADROCentralizado"/>
            </w:pPr>
          </w:p>
        </w:tc>
        <w:tc>
          <w:tcPr>
            <w:tcW w:w="284" w:type="dxa"/>
            <w:tcBorders>
              <w:top w:val="single" w:sz="4" w:space="0" w:color="auto"/>
            </w:tcBorders>
            <w:shd w:val="clear" w:color="auto" w:fill="auto"/>
          </w:tcPr>
          <w:p w14:paraId="10858B7B" w14:textId="77777777" w:rsidR="00993C3D" w:rsidRPr="007E0D87" w:rsidRDefault="00993C3D">
            <w:pPr>
              <w:pStyle w:val="TF-TEXTOQUADROCentralizado"/>
            </w:pPr>
          </w:p>
        </w:tc>
        <w:tc>
          <w:tcPr>
            <w:tcW w:w="284" w:type="dxa"/>
            <w:tcBorders>
              <w:top w:val="single" w:sz="4" w:space="0" w:color="auto"/>
            </w:tcBorders>
          </w:tcPr>
          <w:p w14:paraId="6E44A8CD" w14:textId="77777777" w:rsidR="00993C3D" w:rsidRPr="007E0D87" w:rsidRDefault="00993C3D">
            <w:pPr>
              <w:pStyle w:val="TF-TEXTOQUADROCentralizado"/>
            </w:pPr>
          </w:p>
        </w:tc>
        <w:tc>
          <w:tcPr>
            <w:tcW w:w="284" w:type="dxa"/>
            <w:tcBorders>
              <w:top w:val="single" w:sz="4" w:space="0" w:color="auto"/>
            </w:tcBorders>
          </w:tcPr>
          <w:p w14:paraId="5B0CA660" w14:textId="77777777" w:rsidR="00993C3D" w:rsidRPr="007E0D87" w:rsidRDefault="00993C3D">
            <w:pPr>
              <w:pStyle w:val="TF-TEXTOQUADROCentralizado"/>
            </w:pPr>
          </w:p>
        </w:tc>
        <w:tc>
          <w:tcPr>
            <w:tcW w:w="284" w:type="dxa"/>
            <w:tcBorders>
              <w:top w:val="single" w:sz="4" w:space="0" w:color="auto"/>
            </w:tcBorders>
          </w:tcPr>
          <w:p w14:paraId="0F578BEB" w14:textId="77777777" w:rsidR="00993C3D" w:rsidRPr="007E0D87" w:rsidRDefault="00993C3D">
            <w:pPr>
              <w:pStyle w:val="TF-TEXTOQUADROCentralizado"/>
            </w:pPr>
          </w:p>
        </w:tc>
        <w:tc>
          <w:tcPr>
            <w:tcW w:w="289" w:type="dxa"/>
          </w:tcPr>
          <w:p w14:paraId="2C9F5E16" w14:textId="77777777" w:rsidR="00993C3D" w:rsidRPr="007E0D87" w:rsidRDefault="00993C3D">
            <w:pPr>
              <w:pStyle w:val="TF-TEXTOQUADROCentralizado"/>
            </w:pPr>
          </w:p>
        </w:tc>
      </w:tr>
      <w:tr w:rsidR="00993C3D" w:rsidRPr="007E0D87" w14:paraId="418B9CFC" w14:textId="77777777">
        <w:trPr>
          <w:jc w:val="center"/>
        </w:trPr>
        <w:tc>
          <w:tcPr>
            <w:tcW w:w="6171" w:type="dxa"/>
            <w:tcBorders>
              <w:left w:val="single" w:sz="4" w:space="0" w:color="auto"/>
            </w:tcBorders>
          </w:tcPr>
          <w:p w14:paraId="24DBEC6C" w14:textId="133FC097" w:rsidR="00993C3D" w:rsidRPr="003B199E" w:rsidRDefault="00FC69B4">
            <w:pPr>
              <w:pStyle w:val="TF-TEXTOQUADRO"/>
              <w:tabs>
                <w:tab w:val="center" w:pos="3029"/>
              </w:tabs>
            </w:pPr>
            <w:r>
              <w:t xml:space="preserve">normalização dos dados </w:t>
            </w:r>
          </w:p>
        </w:tc>
        <w:tc>
          <w:tcPr>
            <w:tcW w:w="273" w:type="dxa"/>
            <w:tcBorders>
              <w:bottom w:val="single" w:sz="4" w:space="0" w:color="auto"/>
            </w:tcBorders>
          </w:tcPr>
          <w:p w14:paraId="2409A50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10BF2E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62734696"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B67D62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990C647"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2137FB7" w14:textId="77777777" w:rsidR="00993C3D" w:rsidRPr="007E0D87" w:rsidRDefault="00993C3D">
            <w:pPr>
              <w:pStyle w:val="TF-TEXTOQUADROCentralizado"/>
            </w:pPr>
          </w:p>
        </w:tc>
        <w:tc>
          <w:tcPr>
            <w:tcW w:w="284" w:type="dxa"/>
            <w:tcBorders>
              <w:bottom w:val="single" w:sz="4" w:space="0" w:color="auto"/>
            </w:tcBorders>
          </w:tcPr>
          <w:p w14:paraId="611754DD" w14:textId="77777777" w:rsidR="00993C3D" w:rsidRPr="007E0D87" w:rsidRDefault="00993C3D">
            <w:pPr>
              <w:pStyle w:val="TF-TEXTOQUADROCentralizado"/>
            </w:pPr>
          </w:p>
        </w:tc>
        <w:tc>
          <w:tcPr>
            <w:tcW w:w="284" w:type="dxa"/>
            <w:tcBorders>
              <w:bottom w:val="single" w:sz="4" w:space="0" w:color="auto"/>
            </w:tcBorders>
          </w:tcPr>
          <w:p w14:paraId="571F83C4" w14:textId="77777777" w:rsidR="00993C3D" w:rsidRPr="007E0D87" w:rsidRDefault="00993C3D">
            <w:pPr>
              <w:pStyle w:val="TF-TEXTOQUADROCentralizado"/>
            </w:pPr>
          </w:p>
        </w:tc>
        <w:tc>
          <w:tcPr>
            <w:tcW w:w="284" w:type="dxa"/>
            <w:tcBorders>
              <w:bottom w:val="single" w:sz="4" w:space="0" w:color="auto"/>
            </w:tcBorders>
          </w:tcPr>
          <w:p w14:paraId="6F0EDC1A" w14:textId="77777777" w:rsidR="00993C3D" w:rsidRPr="007E0D87" w:rsidRDefault="00993C3D">
            <w:pPr>
              <w:pStyle w:val="TF-TEXTOQUADROCentralizado"/>
            </w:pPr>
          </w:p>
        </w:tc>
        <w:tc>
          <w:tcPr>
            <w:tcW w:w="289" w:type="dxa"/>
          </w:tcPr>
          <w:p w14:paraId="281ED2D9" w14:textId="77777777" w:rsidR="00993C3D" w:rsidRPr="007E0D87" w:rsidRDefault="00993C3D">
            <w:pPr>
              <w:pStyle w:val="TF-TEXTOQUADROCentralizado"/>
            </w:pPr>
          </w:p>
        </w:tc>
      </w:tr>
      <w:tr w:rsidR="00993C3D" w:rsidRPr="007E0D87" w14:paraId="79E965B5" w14:textId="77777777" w:rsidTr="00FC69B4">
        <w:trPr>
          <w:jc w:val="center"/>
        </w:trPr>
        <w:tc>
          <w:tcPr>
            <w:tcW w:w="6171" w:type="dxa"/>
            <w:tcBorders>
              <w:left w:val="single" w:sz="4" w:space="0" w:color="auto"/>
            </w:tcBorders>
          </w:tcPr>
          <w:p w14:paraId="24123455" w14:textId="430CE6A2" w:rsidR="00993C3D" w:rsidRPr="003B199E" w:rsidRDefault="00FC69B4">
            <w:pPr>
              <w:pStyle w:val="TF-TEXTOQUADRO"/>
            </w:pPr>
            <w:r>
              <w:t xml:space="preserve">variáveis </w:t>
            </w:r>
          </w:p>
        </w:tc>
        <w:tc>
          <w:tcPr>
            <w:tcW w:w="273" w:type="dxa"/>
            <w:tcBorders>
              <w:bottom w:val="single" w:sz="4" w:space="0" w:color="auto"/>
            </w:tcBorders>
          </w:tcPr>
          <w:p w14:paraId="696E70FA"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CF10754" w14:textId="77777777" w:rsidR="00993C3D" w:rsidRPr="00FC69B4" w:rsidRDefault="00993C3D" w:rsidP="00FC69B4">
            <w:pPr>
              <w:pStyle w:val="TF-TEXTOQUADROCentralizado"/>
              <w:jc w:val="left"/>
              <w:rPr>
                <w:color w:val="AEAAAA" w:themeColor="background2" w:themeShade="BF"/>
              </w:rPr>
            </w:pPr>
          </w:p>
        </w:tc>
        <w:tc>
          <w:tcPr>
            <w:tcW w:w="284" w:type="dxa"/>
            <w:tcBorders>
              <w:bottom w:val="single" w:sz="4" w:space="0" w:color="auto"/>
            </w:tcBorders>
            <w:shd w:val="clear" w:color="auto" w:fill="AEAAAA" w:themeFill="background2" w:themeFillShade="BF"/>
          </w:tcPr>
          <w:p w14:paraId="55B2F98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E1CA6D5" w14:textId="77777777" w:rsidR="00993C3D" w:rsidRPr="007E0D87" w:rsidRDefault="00993C3D">
            <w:pPr>
              <w:pStyle w:val="TF-TEXTOQUADROCentralizado"/>
              <w:jc w:val="left"/>
            </w:pPr>
          </w:p>
        </w:tc>
        <w:tc>
          <w:tcPr>
            <w:tcW w:w="284" w:type="dxa"/>
            <w:tcBorders>
              <w:bottom w:val="single" w:sz="4" w:space="0" w:color="auto"/>
            </w:tcBorders>
            <w:shd w:val="clear" w:color="auto" w:fill="AEAAAA" w:themeFill="background2" w:themeFillShade="BF"/>
          </w:tcPr>
          <w:p w14:paraId="3C3928F3"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7E4B78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1C60F023" w14:textId="77777777" w:rsidR="00993C3D" w:rsidRPr="007E0D87" w:rsidRDefault="00993C3D">
            <w:pPr>
              <w:pStyle w:val="TF-TEXTOQUADROCentralizado"/>
            </w:pPr>
          </w:p>
        </w:tc>
        <w:tc>
          <w:tcPr>
            <w:tcW w:w="284" w:type="dxa"/>
            <w:tcBorders>
              <w:bottom w:val="single" w:sz="4" w:space="0" w:color="auto"/>
            </w:tcBorders>
          </w:tcPr>
          <w:p w14:paraId="4DE93692" w14:textId="77777777" w:rsidR="00993C3D" w:rsidRPr="007E0D87" w:rsidRDefault="00993C3D">
            <w:pPr>
              <w:pStyle w:val="TF-TEXTOQUADROCentralizado"/>
            </w:pPr>
          </w:p>
        </w:tc>
        <w:tc>
          <w:tcPr>
            <w:tcW w:w="284" w:type="dxa"/>
            <w:tcBorders>
              <w:bottom w:val="single" w:sz="4" w:space="0" w:color="auto"/>
            </w:tcBorders>
          </w:tcPr>
          <w:p w14:paraId="06DF604D" w14:textId="77777777" w:rsidR="00993C3D" w:rsidRPr="007E0D87" w:rsidRDefault="00993C3D">
            <w:pPr>
              <w:pStyle w:val="TF-TEXTOQUADROCentralizado"/>
            </w:pPr>
          </w:p>
        </w:tc>
        <w:tc>
          <w:tcPr>
            <w:tcW w:w="289" w:type="dxa"/>
          </w:tcPr>
          <w:p w14:paraId="427E149B" w14:textId="77777777" w:rsidR="00993C3D" w:rsidRPr="007E0D87" w:rsidRDefault="00993C3D">
            <w:pPr>
              <w:pStyle w:val="TF-TEXTOQUADROCentralizado"/>
            </w:pPr>
          </w:p>
        </w:tc>
      </w:tr>
      <w:tr w:rsidR="00993C3D" w:rsidRPr="007E0D87" w14:paraId="69469C32" w14:textId="77777777" w:rsidTr="00FC69B4">
        <w:trPr>
          <w:jc w:val="center"/>
        </w:trPr>
        <w:tc>
          <w:tcPr>
            <w:tcW w:w="6171" w:type="dxa"/>
            <w:tcBorders>
              <w:left w:val="single" w:sz="4" w:space="0" w:color="auto"/>
            </w:tcBorders>
          </w:tcPr>
          <w:p w14:paraId="09EFC412" w14:textId="5B74B8FF" w:rsidR="00993C3D" w:rsidRPr="003B199E" w:rsidRDefault="00FC69B4">
            <w:pPr>
              <w:pStyle w:val="TF-TEXTOQUADRO"/>
            </w:pPr>
            <w:r>
              <w:t>p</w:t>
            </w:r>
            <w:r w:rsidRPr="003B199E">
              <w:t>reparação dos dados</w:t>
            </w:r>
          </w:p>
        </w:tc>
        <w:tc>
          <w:tcPr>
            <w:tcW w:w="273" w:type="dxa"/>
            <w:tcBorders>
              <w:bottom w:val="single" w:sz="4" w:space="0" w:color="auto"/>
            </w:tcBorders>
          </w:tcPr>
          <w:p w14:paraId="4E41AEFF" w14:textId="77777777" w:rsidR="00993C3D" w:rsidRPr="007E0D87" w:rsidRDefault="00993C3D">
            <w:pPr>
              <w:pStyle w:val="TF-TEXTOQUADROCentralizado"/>
            </w:pPr>
          </w:p>
        </w:tc>
        <w:tc>
          <w:tcPr>
            <w:tcW w:w="284" w:type="dxa"/>
            <w:tcBorders>
              <w:bottom w:val="single" w:sz="4" w:space="0" w:color="auto"/>
            </w:tcBorders>
          </w:tcPr>
          <w:p w14:paraId="48E338EA"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00B3F66"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A8C1674"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B463748"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FC3A88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0247DE2" w14:textId="77777777" w:rsidR="00993C3D" w:rsidRPr="007E0D87" w:rsidRDefault="00993C3D">
            <w:pPr>
              <w:pStyle w:val="TF-TEXTOQUADROCentralizado"/>
            </w:pPr>
          </w:p>
        </w:tc>
        <w:tc>
          <w:tcPr>
            <w:tcW w:w="284" w:type="dxa"/>
            <w:tcBorders>
              <w:bottom w:val="single" w:sz="4" w:space="0" w:color="auto"/>
            </w:tcBorders>
          </w:tcPr>
          <w:p w14:paraId="42FE2E34" w14:textId="77777777" w:rsidR="00993C3D" w:rsidRPr="007E0D87" w:rsidRDefault="00993C3D">
            <w:pPr>
              <w:pStyle w:val="TF-TEXTOQUADROCentralizado"/>
            </w:pPr>
          </w:p>
        </w:tc>
        <w:tc>
          <w:tcPr>
            <w:tcW w:w="284" w:type="dxa"/>
            <w:tcBorders>
              <w:bottom w:val="single" w:sz="4" w:space="0" w:color="auto"/>
            </w:tcBorders>
          </w:tcPr>
          <w:p w14:paraId="2C3F5855" w14:textId="77777777" w:rsidR="00993C3D" w:rsidRPr="007E0D87" w:rsidRDefault="00993C3D">
            <w:pPr>
              <w:pStyle w:val="TF-TEXTOQUADROCentralizado"/>
            </w:pPr>
          </w:p>
        </w:tc>
        <w:tc>
          <w:tcPr>
            <w:tcW w:w="289" w:type="dxa"/>
          </w:tcPr>
          <w:p w14:paraId="152C8DBF" w14:textId="77777777" w:rsidR="00993C3D" w:rsidRPr="007E0D87" w:rsidRDefault="00993C3D">
            <w:pPr>
              <w:pStyle w:val="TF-TEXTOQUADROCentralizado"/>
            </w:pPr>
          </w:p>
        </w:tc>
      </w:tr>
      <w:tr w:rsidR="00993C3D" w:rsidRPr="007E0D87" w14:paraId="64318B53" w14:textId="77777777" w:rsidTr="00FC69B4">
        <w:trPr>
          <w:jc w:val="center"/>
        </w:trPr>
        <w:tc>
          <w:tcPr>
            <w:tcW w:w="6171" w:type="dxa"/>
            <w:tcBorders>
              <w:left w:val="single" w:sz="4" w:space="0" w:color="auto"/>
            </w:tcBorders>
          </w:tcPr>
          <w:p w14:paraId="54E312C3" w14:textId="6DD3583F" w:rsidR="00993C3D" w:rsidRPr="003B199E" w:rsidRDefault="00FC69B4">
            <w:pPr>
              <w:pStyle w:val="TF-TEXTOQUADRO"/>
            </w:pPr>
            <w:r>
              <w:t>i</w:t>
            </w:r>
            <w:r w:rsidRPr="003B199E">
              <w:t>mplementação dos algoritmos</w:t>
            </w:r>
          </w:p>
        </w:tc>
        <w:tc>
          <w:tcPr>
            <w:tcW w:w="273" w:type="dxa"/>
            <w:tcBorders>
              <w:bottom w:val="single" w:sz="4" w:space="0" w:color="auto"/>
            </w:tcBorders>
          </w:tcPr>
          <w:p w14:paraId="2653B28F" w14:textId="77777777" w:rsidR="00993C3D" w:rsidRPr="007E0D87" w:rsidRDefault="00993C3D">
            <w:pPr>
              <w:pStyle w:val="TF-TEXTOQUADROCentralizado"/>
            </w:pPr>
          </w:p>
        </w:tc>
        <w:tc>
          <w:tcPr>
            <w:tcW w:w="284" w:type="dxa"/>
            <w:tcBorders>
              <w:bottom w:val="single" w:sz="4" w:space="0" w:color="auto"/>
            </w:tcBorders>
          </w:tcPr>
          <w:p w14:paraId="73F5EB1E" w14:textId="77777777" w:rsidR="00993C3D" w:rsidRPr="007E0D87" w:rsidRDefault="00993C3D">
            <w:pPr>
              <w:pStyle w:val="TF-TEXTOQUADROCentralizado"/>
            </w:pPr>
          </w:p>
        </w:tc>
        <w:tc>
          <w:tcPr>
            <w:tcW w:w="284" w:type="dxa"/>
            <w:tcBorders>
              <w:bottom w:val="single" w:sz="4" w:space="0" w:color="auto"/>
            </w:tcBorders>
          </w:tcPr>
          <w:p w14:paraId="3C49CF91"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6ACB647"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AD9C25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6F0284A9"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EA8328B"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5A7CEBF" w14:textId="77777777" w:rsidR="00993C3D" w:rsidRPr="007E0D87" w:rsidRDefault="00993C3D">
            <w:pPr>
              <w:pStyle w:val="TF-TEXTOQUADROCentralizado"/>
            </w:pPr>
          </w:p>
        </w:tc>
        <w:tc>
          <w:tcPr>
            <w:tcW w:w="284" w:type="dxa"/>
            <w:tcBorders>
              <w:bottom w:val="single" w:sz="4" w:space="0" w:color="auto"/>
            </w:tcBorders>
          </w:tcPr>
          <w:p w14:paraId="31B33D78" w14:textId="77777777" w:rsidR="00993C3D" w:rsidRPr="007E0D87" w:rsidRDefault="00993C3D">
            <w:pPr>
              <w:pStyle w:val="TF-TEXTOQUADROCentralizado"/>
            </w:pPr>
          </w:p>
        </w:tc>
        <w:tc>
          <w:tcPr>
            <w:tcW w:w="289" w:type="dxa"/>
          </w:tcPr>
          <w:p w14:paraId="4449F464" w14:textId="77777777" w:rsidR="00993C3D" w:rsidRPr="007E0D87" w:rsidRDefault="00993C3D">
            <w:pPr>
              <w:pStyle w:val="TF-TEXTOQUADROCentralizado"/>
            </w:pPr>
          </w:p>
        </w:tc>
      </w:tr>
      <w:tr w:rsidR="00993C3D" w:rsidRPr="007E0D87" w14:paraId="0A014F53" w14:textId="77777777" w:rsidTr="00FC69B4">
        <w:trPr>
          <w:jc w:val="center"/>
        </w:trPr>
        <w:tc>
          <w:tcPr>
            <w:tcW w:w="6171" w:type="dxa"/>
            <w:tcBorders>
              <w:left w:val="single" w:sz="4" w:space="0" w:color="auto"/>
            </w:tcBorders>
          </w:tcPr>
          <w:p w14:paraId="5BBAD7AD" w14:textId="77777777" w:rsidR="00993C3D" w:rsidRPr="003B199E" w:rsidRDefault="00993C3D">
            <w:pPr>
              <w:pStyle w:val="TF-TEXTOQUADRO"/>
            </w:pPr>
            <w:r>
              <w:t>a</w:t>
            </w:r>
            <w:r w:rsidRPr="003B199E">
              <w:t>valiação dos modelos</w:t>
            </w:r>
          </w:p>
        </w:tc>
        <w:tc>
          <w:tcPr>
            <w:tcW w:w="273" w:type="dxa"/>
            <w:tcBorders>
              <w:bottom w:val="single" w:sz="4" w:space="0" w:color="auto"/>
            </w:tcBorders>
          </w:tcPr>
          <w:p w14:paraId="29F0F099" w14:textId="77777777" w:rsidR="00993C3D" w:rsidRPr="007E0D87" w:rsidRDefault="00993C3D">
            <w:pPr>
              <w:pStyle w:val="TF-TEXTOQUADROCentralizado"/>
            </w:pPr>
          </w:p>
        </w:tc>
        <w:tc>
          <w:tcPr>
            <w:tcW w:w="284" w:type="dxa"/>
            <w:tcBorders>
              <w:bottom w:val="single" w:sz="4" w:space="0" w:color="auto"/>
            </w:tcBorders>
          </w:tcPr>
          <w:p w14:paraId="1B4AF4E0" w14:textId="77777777" w:rsidR="00993C3D" w:rsidRPr="007E0D87" w:rsidRDefault="00993C3D">
            <w:pPr>
              <w:pStyle w:val="TF-TEXTOQUADROCentralizado"/>
            </w:pPr>
          </w:p>
        </w:tc>
        <w:tc>
          <w:tcPr>
            <w:tcW w:w="284" w:type="dxa"/>
            <w:tcBorders>
              <w:bottom w:val="single" w:sz="4" w:space="0" w:color="auto"/>
            </w:tcBorders>
          </w:tcPr>
          <w:p w14:paraId="25A1004E" w14:textId="77777777" w:rsidR="00993C3D" w:rsidRPr="007E0D87" w:rsidRDefault="00993C3D">
            <w:pPr>
              <w:pStyle w:val="TF-TEXTOQUADROCentralizado"/>
            </w:pPr>
          </w:p>
        </w:tc>
        <w:tc>
          <w:tcPr>
            <w:tcW w:w="284" w:type="dxa"/>
            <w:tcBorders>
              <w:bottom w:val="single" w:sz="4" w:space="0" w:color="auto"/>
            </w:tcBorders>
          </w:tcPr>
          <w:p w14:paraId="2C957C64" w14:textId="77777777" w:rsidR="00993C3D" w:rsidRPr="007E0D87" w:rsidRDefault="00993C3D">
            <w:pPr>
              <w:pStyle w:val="TF-TEXTOQUADROCentralizado"/>
            </w:pPr>
          </w:p>
        </w:tc>
        <w:tc>
          <w:tcPr>
            <w:tcW w:w="284" w:type="dxa"/>
            <w:tcBorders>
              <w:bottom w:val="single" w:sz="4" w:space="0" w:color="auto"/>
            </w:tcBorders>
          </w:tcPr>
          <w:p w14:paraId="7DD1C9D0"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438275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949713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018A4C7E" w14:textId="77777777" w:rsidR="00993C3D" w:rsidRPr="007E0D87" w:rsidRDefault="00993C3D">
            <w:pPr>
              <w:pStyle w:val="TF-TEXTOQUADROCentralizado"/>
            </w:pPr>
          </w:p>
        </w:tc>
        <w:tc>
          <w:tcPr>
            <w:tcW w:w="284" w:type="dxa"/>
            <w:tcBorders>
              <w:bottom w:val="single" w:sz="4" w:space="0" w:color="auto"/>
            </w:tcBorders>
            <w:shd w:val="clear" w:color="auto" w:fill="auto"/>
          </w:tcPr>
          <w:p w14:paraId="31A51FA4" w14:textId="77777777" w:rsidR="00993C3D" w:rsidRPr="007E0D87" w:rsidRDefault="00993C3D">
            <w:pPr>
              <w:pStyle w:val="TF-TEXTOQUADROCentralizado"/>
            </w:pPr>
          </w:p>
        </w:tc>
        <w:tc>
          <w:tcPr>
            <w:tcW w:w="289" w:type="dxa"/>
          </w:tcPr>
          <w:p w14:paraId="26BBB451" w14:textId="77777777" w:rsidR="00993C3D" w:rsidRPr="007E0D87" w:rsidRDefault="00993C3D">
            <w:pPr>
              <w:pStyle w:val="TF-TEXTOQUADROCentralizado"/>
            </w:pPr>
          </w:p>
        </w:tc>
      </w:tr>
      <w:tr w:rsidR="00993C3D" w:rsidRPr="007E0D87" w14:paraId="3B199101" w14:textId="77777777" w:rsidTr="00FC69B4">
        <w:trPr>
          <w:jc w:val="center"/>
        </w:trPr>
        <w:tc>
          <w:tcPr>
            <w:tcW w:w="6171" w:type="dxa"/>
            <w:tcBorders>
              <w:left w:val="single" w:sz="4" w:space="0" w:color="auto"/>
              <w:bottom w:val="single" w:sz="4" w:space="0" w:color="auto"/>
            </w:tcBorders>
          </w:tcPr>
          <w:p w14:paraId="6F4CCE59" w14:textId="5A7A6ED0" w:rsidR="00993C3D" w:rsidRPr="007E0D87" w:rsidRDefault="00993C3D">
            <w:pPr>
              <w:pStyle w:val="TF-TEXTOQUADRO"/>
            </w:pPr>
            <w:r>
              <w:t>c</w:t>
            </w:r>
            <w:r w:rsidRPr="003B199E">
              <w:t>omparação dos</w:t>
            </w:r>
            <w:r w:rsidR="00FC69B4">
              <w:t xml:space="preserve"> resultados</w:t>
            </w:r>
          </w:p>
        </w:tc>
        <w:tc>
          <w:tcPr>
            <w:tcW w:w="273" w:type="dxa"/>
            <w:tcBorders>
              <w:bottom w:val="single" w:sz="4" w:space="0" w:color="auto"/>
            </w:tcBorders>
          </w:tcPr>
          <w:p w14:paraId="70950E73" w14:textId="77777777" w:rsidR="00993C3D" w:rsidRPr="007E0D87" w:rsidRDefault="00993C3D">
            <w:pPr>
              <w:pStyle w:val="TF-TEXTOQUADROCentralizado"/>
            </w:pPr>
          </w:p>
        </w:tc>
        <w:tc>
          <w:tcPr>
            <w:tcW w:w="284" w:type="dxa"/>
            <w:tcBorders>
              <w:bottom w:val="single" w:sz="4" w:space="0" w:color="auto"/>
            </w:tcBorders>
          </w:tcPr>
          <w:p w14:paraId="21583968" w14:textId="77777777" w:rsidR="00993C3D" w:rsidRPr="007E0D87" w:rsidRDefault="00993C3D">
            <w:pPr>
              <w:pStyle w:val="TF-TEXTOQUADROCentralizado"/>
            </w:pPr>
          </w:p>
        </w:tc>
        <w:tc>
          <w:tcPr>
            <w:tcW w:w="284" w:type="dxa"/>
            <w:tcBorders>
              <w:bottom w:val="single" w:sz="4" w:space="0" w:color="auto"/>
            </w:tcBorders>
          </w:tcPr>
          <w:p w14:paraId="509F0659" w14:textId="77777777" w:rsidR="00993C3D" w:rsidRPr="007E0D87" w:rsidRDefault="00993C3D">
            <w:pPr>
              <w:pStyle w:val="TF-TEXTOQUADROCentralizado"/>
            </w:pPr>
          </w:p>
        </w:tc>
        <w:tc>
          <w:tcPr>
            <w:tcW w:w="284" w:type="dxa"/>
            <w:tcBorders>
              <w:bottom w:val="single" w:sz="4" w:space="0" w:color="auto"/>
            </w:tcBorders>
          </w:tcPr>
          <w:p w14:paraId="7FC36DAD" w14:textId="77777777" w:rsidR="00993C3D" w:rsidRPr="007E0D87" w:rsidRDefault="00993C3D">
            <w:pPr>
              <w:pStyle w:val="TF-TEXTOQUADROCentralizado"/>
            </w:pPr>
          </w:p>
        </w:tc>
        <w:tc>
          <w:tcPr>
            <w:tcW w:w="284" w:type="dxa"/>
            <w:tcBorders>
              <w:bottom w:val="single" w:sz="4" w:space="0" w:color="auto"/>
            </w:tcBorders>
          </w:tcPr>
          <w:p w14:paraId="075394E4" w14:textId="77777777" w:rsidR="00993C3D" w:rsidRPr="007E0D87" w:rsidRDefault="00993C3D">
            <w:pPr>
              <w:pStyle w:val="TF-TEXTOQUADROCentralizado"/>
            </w:pPr>
          </w:p>
        </w:tc>
        <w:tc>
          <w:tcPr>
            <w:tcW w:w="284" w:type="dxa"/>
            <w:tcBorders>
              <w:bottom w:val="single" w:sz="4" w:space="0" w:color="auto"/>
            </w:tcBorders>
          </w:tcPr>
          <w:p w14:paraId="2C8398DD"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F8C2C4D"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F8C73E4" w14:textId="77777777" w:rsidR="00993C3D" w:rsidRPr="007E0D87" w:rsidRDefault="00993C3D">
            <w:pPr>
              <w:pStyle w:val="TF-TEXTOQUADROCentralizado"/>
            </w:pPr>
          </w:p>
        </w:tc>
        <w:tc>
          <w:tcPr>
            <w:tcW w:w="284" w:type="dxa"/>
            <w:tcBorders>
              <w:bottom w:val="single" w:sz="4" w:space="0" w:color="auto"/>
            </w:tcBorders>
            <w:shd w:val="clear" w:color="auto" w:fill="auto"/>
          </w:tcPr>
          <w:p w14:paraId="5A46DD93" w14:textId="77777777" w:rsidR="00993C3D" w:rsidRPr="007E0D87" w:rsidRDefault="00993C3D">
            <w:pPr>
              <w:pStyle w:val="TF-TEXTOQUADROCentralizado"/>
            </w:pPr>
          </w:p>
        </w:tc>
        <w:tc>
          <w:tcPr>
            <w:tcW w:w="289" w:type="dxa"/>
            <w:tcBorders>
              <w:bottom w:val="single" w:sz="4" w:space="0" w:color="auto"/>
            </w:tcBorders>
            <w:shd w:val="clear" w:color="auto" w:fill="auto"/>
          </w:tcPr>
          <w:p w14:paraId="6BAF31E2" w14:textId="77777777" w:rsidR="00993C3D" w:rsidRPr="007E0D87" w:rsidRDefault="00993C3D">
            <w:pPr>
              <w:pStyle w:val="TF-TEXTOQUADROCentralizado"/>
            </w:pPr>
          </w:p>
        </w:tc>
      </w:tr>
    </w:tbl>
    <w:p w14:paraId="5EDCAE66" w14:textId="77777777" w:rsidR="00993C3D" w:rsidRDefault="00993C3D" w:rsidP="00993C3D">
      <w:pPr>
        <w:pStyle w:val="TF-FONTE"/>
      </w:pPr>
      <w:r>
        <w:t>Fonte: elaborado pelo autor.</w:t>
      </w:r>
    </w:p>
    <w:p w14:paraId="531B737E" w14:textId="77777777" w:rsidR="00993C3D" w:rsidRDefault="00993C3D" w:rsidP="00541E9D">
      <w:pPr>
        <w:pStyle w:val="Ttulo1"/>
      </w:pPr>
      <w:r>
        <w:t>REVISÃO BIBLIOGRÁFICA</w:t>
      </w:r>
    </w:p>
    <w:p w14:paraId="34AA8401" w14:textId="247BD6FC" w:rsidR="00541E9D" w:rsidRPr="00541E9D" w:rsidRDefault="00541E9D" w:rsidP="00541E9D">
      <w:pPr>
        <w:pStyle w:val="TF-TEXTO"/>
      </w:pPr>
      <w:r>
        <w:t xml:space="preserve">Esta seção descreve brevemente sobre os assuntos que fundamentarão o estudo a ser realizado: </w:t>
      </w:r>
      <w:r w:rsidR="00825117">
        <w:t>Mercado</w:t>
      </w:r>
      <w:r>
        <w:t xml:space="preserve"> Acionário, Redes Neurais Recorrentes e </w:t>
      </w:r>
      <w:commentRangeStart w:id="54"/>
      <w:r>
        <w:t>métricas</w:t>
      </w:r>
      <w:commentRangeEnd w:id="54"/>
      <w:r w:rsidR="00F7404C">
        <w:rPr>
          <w:rStyle w:val="Refdecomentrio"/>
        </w:rPr>
        <w:commentReference w:id="54"/>
      </w:r>
      <w:r>
        <w:t>.</w:t>
      </w:r>
    </w:p>
    <w:p w14:paraId="05FA4733" w14:textId="3DF335C6" w:rsidR="00541E9D" w:rsidRDefault="00541E9D" w:rsidP="00541E9D">
      <w:pPr>
        <w:pStyle w:val="Ttulo2"/>
      </w:pPr>
      <w:r>
        <w:t>Mercado Acionário</w:t>
      </w:r>
    </w:p>
    <w:p w14:paraId="1AA0CFF2" w14:textId="66D4E121" w:rsidR="00825117" w:rsidRPr="00825117" w:rsidRDefault="00825117" w:rsidP="00825117">
      <w:pPr>
        <w:pStyle w:val="TF-TEXTO"/>
      </w:pPr>
      <w:r w:rsidRPr="00825117">
        <w:t>O mercado acionário é um ambiente público no qual empresas de capital aberto realizam a negociação de títulos mobiliários, imobiliários e frações de seu patrimônio. Essas transações de compra e venda ocorrem tanto na bolsa de valores como nos mercados de balcão</w:t>
      </w:r>
      <w:r>
        <w:t xml:space="preserve"> (LIMA 2020)</w:t>
      </w:r>
      <w:r w:rsidRPr="00825117">
        <w:t>.</w:t>
      </w:r>
      <w:r w:rsidR="00965F2F">
        <w:t xml:space="preserve"> </w:t>
      </w:r>
    </w:p>
    <w:p w14:paraId="4AB27611" w14:textId="57AE7373" w:rsidR="00541E9D" w:rsidRDefault="00541E9D" w:rsidP="00541E9D">
      <w:pPr>
        <w:pStyle w:val="Ttulo2"/>
      </w:pPr>
      <w:r>
        <w:lastRenderedPageBreak/>
        <w:t>Redes Neurais Recorrentes</w:t>
      </w:r>
    </w:p>
    <w:p w14:paraId="02B558AD" w14:textId="5DBA95A9" w:rsidR="00825117" w:rsidRDefault="00825117" w:rsidP="00993C3D">
      <w:pPr>
        <w:pStyle w:val="TF-TEXTO"/>
      </w:pPr>
      <w:r w:rsidRPr="00825117">
        <w:t>As redes neurais são arquiteturas computacionais compostas por uma rede altamente interconectada de elementos de processamento, conhecidos como neurônios, que mapeiam uma entrada para uma saída</w:t>
      </w:r>
      <w:r>
        <w:t xml:space="preserve"> (JONES 2017)</w:t>
      </w:r>
      <w:r w:rsidRPr="00825117">
        <w:t>.</w:t>
      </w:r>
    </w:p>
    <w:p w14:paraId="7E6E40DB" w14:textId="18D3717C" w:rsidR="00993C3D" w:rsidRDefault="00993C3D" w:rsidP="00993C3D">
      <w:pPr>
        <w:pStyle w:val="TF-TEXTO"/>
      </w:pPr>
      <w:r>
        <w:t xml:space="preserve">Segundo </w:t>
      </w:r>
      <w:proofErr w:type="spellStart"/>
      <w:r>
        <w:t>H</w:t>
      </w:r>
      <w:r w:rsidRPr="00A21B1C">
        <w:t>ochreiter</w:t>
      </w:r>
      <w:proofErr w:type="spellEnd"/>
      <w:r>
        <w:t xml:space="preserve"> e</w:t>
      </w:r>
      <w:r w:rsidRPr="00A21B1C">
        <w:t xml:space="preserve"> </w:t>
      </w:r>
      <w:proofErr w:type="spellStart"/>
      <w:r>
        <w:t>S</w:t>
      </w:r>
      <w:r w:rsidRPr="00A21B1C">
        <w:t>chmidhuber</w:t>
      </w:r>
      <w:proofErr w:type="spellEnd"/>
      <w:r w:rsidRPr="00A21B1C">
        <w:t xml:space="preserve"> </w:t>
      </w:r>
      <w:r>
        <w:t>(</w:t>
      </w:r>
      <w:r w:rsidRPr="00A21B1C">
        <w:t>1997)</w:t>
      </w:r>
      <w:r>
        <w:t xml:space="preserve"> a</w:t>
      </w:r>
      <w:r w:rsidR="001B4B16">
        <w:t xml:space="preserve"> </w:t>
      </w:r>
      <w:proofErr w:type="spellStart"/>
      <w:r w:rsidRPr="00C35112">
        <w:t>Long</w:t>
      </w:r>
      <w:proofErr w:type="spellEnd"/>
      <w:r w:rsidRPr="00C35112">
        <w:t xml:space="preserve"> Short-</w:t>
      </w:r>
      <w:proofErr w:type="spellStart"/>
      <w:r w:rsidRPr="00C35112">
        <w:t>Term</w:t>
      </w:r>
      <w:proofErr w:type="spellEnd"/>
      <w:r w:rsidRPr="00C35112">
        <w:t xml:space="preserve"> </w:t>
      </w:r>
      <w:proofErr w:type="spellStart"/>
      <w:r w:rsidRPr="00C35112">
        <w:t>Memory</w:t>
      </w:r>
      <w:proofErr w:type="spellEnd"/>
      <w:r w:rsidR="001B4B16">
        <w:t xml:space="preserve"> (</w:t>
      </w:r>
      <w:r w:rsidR="001B4B16" w:rsidRPr="00C35112">
        <w:t>LSTM</w:t>
      </w:r>
      <w:r>
        <w:t xml:space="preserve">) </w:t>
      </w:r>
      <w:r w:rsidRPr="00C35112">
        <w:t xml:space="preserve">é uma arquitetura de aprendizado de máquina que aprimora as </w:t>
      </w:r>
      <w:r w:rsidR="001B4B16">
        <w:t>R</w:t>
      </w:r>
      <w:r w:rsidRPr="00C35112">
        <w:t xml:space="preserve">edes </w:t>
      </w:r>
      <w:r w:rsidR="001B4B16">
        <w:t>N</w:t>
      </w:r>
      <w:r w:rsidRPr="00C35112">
        <w:t xml:space="preserve">eurais </w:t>
      </w:r>
      <w:r w:rsidR="001B4B16">
        <w:t>R</w:t>
      </w:r>
      <w:r w:rsidRPr="00C35112">
        <w:t>ecorrentes (</w:t>
      </w:r>
      <w:proofErr w:type="spellStart"/>
      <w:r>
        <w:t>RNRs</w:t>
      </w:r>
      <w:proofErr w:type="spellEnd"/>
      <w:r w:rsidRPr="00C35112">
        <w:t xml:space="preserve">) ao incorporar uma memória de longa duração, permitindo que o modelo compreenda a importância relativa das informações ao longo do tempo e aprenda e retenha informações relevantes de um passado mais remoto. Essa característica habilita as </w:t>
      </w:r>
      <w:proofErr w:type="spellStart"/>
      <w:r w:rsidRPr="00C35112">
        <w:t>LSTMs</w:t>
      </w:r>
      <w:proofErr w:type="spellEnd"/>
      <w:r w:rsidRPr="00C35112">
        <w:t xml:space="preserve"> a efetuar previsões mais precisas em diversas aplicações, como tradução automática, geração de texto e previsão de séries temporais</w:t>
      </w:r>
      <w:r>
        <w:t>.</w:t>
      </w:r>
      <w:r w:rsidRPr="00C35112">
        <w:t xml:space="preserve"> </w:t>
      </w:r>
    </w:p>
    <w:p w14:paraId="66BB180E" w14:textId="3CB70883" w:rsidR="00993C3D" w:rsidRDefault="00993C3D" w:rsidP="00993C3D">
      <w:pPr>
        <w:pStyle w:val="TF-TEXTO"/>
      </w:pPr>
      <w:r>
        <w:t xml:space="preserve">De acordo com </w:t>
      </w:r>
      <w:r w:rsidRPr="001D59BB">
        <w:t xml:space="preserve">Cho </w:t>
      </w:r>
      <w:r w:rsidRPr="001B4B16">
        <w:rPr>
          <w:i/>
          <w:iCs/>
        </w:rPr>
        <w:t>et al</w:t>
      </w:r>
      <w:r w:rsidRPr="001D59BB">
        <w:t>.</w:t>
      </w:r>
      <w:r>
        <w:t xml:space="preserve"> (</w:t>
      </w:r>
      <w:r w:rsidRPr="001D59BB">
        <w:t>2014)</w:t>
      </w:r>
      <w:r>
        <w:t xml:space="preserve"> a</w:t>
      </w:r>
      <w:r w:rsidRPr="001D59BB">
        <w:t xml:space="preserve"> </w:t>
      </w:r>
      <w:proofErr w:type="spellStart"/>
      <w:r w:rsidRPr="001D59BB">
        <w:t>Gated</w:t>
      </w:r>
      <w:proofErr w:type="spellEnd"/>
      <w:r w:rsidRPr="001D59BB">
        <w:t xml:space="preserve"> </w:t>
      </w:r>
      <w:proofErr w:type="spellStart"/>
      <w:r w:rsidRPr="001D59BB">
        <w:t>Recurrent</w:t>
      </w:r>
      <w:proofErr w:type="spellEnd"/>
      <w:r w:rsidRPr="001D59BB">
        <w:t xml:space="preserve"> Unit</w:t>
      </w:r>
      <w:r w:rsidR="001B4B16" w:rsidRPr="001B4B16">
        <w:t xml:space="preserve"> </w:t>
      </w:r>
      <w:r w:rsidR="001B4B16">
        <w:t>(</w:t>
      </w:r>
      <w:r w:rsidR="001B4B16" w:rsidRPr="001D59BB">
        <w:t>GRU</w:t>
      </w:r>
      <w:r w:rsidRPr="001D59BB">
        <w:t xml:space="preserve">) é uma arquitetura de aprendizado de máquina que aperfeiçoa as </w:t>
      </w:r>
      <w:r>
        <w:t>RNR</w:t>
      </w:r>
      <w:r w:rsidRPr="001D59BB">
        <w:t xml:space="preserve">, incorporando mecanismos de atualização e redefinição para aprimorar a retenção de dependências temporais de longo alcance. Com uma estrutura simplificada e menor complexidade computacional em relação às </w:t>
      </w:r>
      <w:proofErr w:type="spellStart"/>
      <w:r w:rsidRPr="001D59BB">
        <w:t>LSTMs</w:t>
      </w:r>
      <w:proofErr w:type="spellEnd"/>
      <w:r w:rsidRPr="001D59BB">
        <w:t xml:space="preserve">, as </w:t>
      </w:r>
      <w:proofErr w:type="spellStart"/>
      <w:r w:rsidRPr="001D59BB">
        <w:t>GRUs</w:t>
      </w:r>
      <w:proofErr w:type="spellEnd"/>
      <w:r w:rsidRPr="001D59BB">
        <w:t xml:space="preserve"> exibem desempenho semelhante em várias tarefas, incluindo análise de sentimentos, tradução automática e previsão de séries temporais.</w:t>
      </w:r>
    </w:p>
    <w:p w14:paraId="36650287" w14:textId="7751EF8D" w:rsidR="00541E9D" w:rsidRDefault="00541E9D" w:rsidP="005228C4">
      <w:pPr>
        <w:pStyle w:val="Ttulo2"/>
      </w:pPr>
      <w:r>
        <w:t xml:space="preserve">métricas </w:t>
      </w:r>
    </w:p>
    <w:p w14:paraId="3296ACB9" w14:textId="6F398EA1" w:rsidR="00993C3D" w:rsidRDefault="00993C3D" w:rsidP="00993C3D">
      <w:pPr>
        <w:pStyle w:val="TF-TEXTO"/>
      </w:pPr>
      <w:r w:rsidRPr="0017113C">
        <w:t xml:space="preserve">Para avaliar o desempenho </w:t>
      </w:r>
      <w:r>
        <w:t>das</w:t>
      </w:r>
      <w:r w:rsidRPr="0017113C">
        <w:t xml:space="preserve"> </w:t>
      </w:r>
      <w:proofErr w:type="spellStart"/>
      <w:r>
        <w:t>RNRs</w:t>
      </w:r>
      <w:proofErr w:type="spellEnd"/>
      <w:r>
        <w:t xml:space="preserve"> </w:t>
      </w:r>
      <w:r w:rsidR="00334AF7">
        <w:t xml:space="preserve">normalmente </w:t>
      </w:r>
      <w:r>
        <w:t>são utilizadas</w:t>
      </w:r>
      <w:r w:rsidRPr="0017113C">
        <w:t xml:space="preserve"> métricas de erro, como o MAE, que calcula a média dos valores absolutos das diferenças entre previsões e valores reais</w:t>
      </w:r>
      <w:r>
        <w:t>;</w:t>
      </w:r>
      <w:r w:rsidRPr="0017113C">
        <w:t xml:space="preserve"> o MSE, que dá mais peso aos maiores erros por meio da média das diferenças quadráticas</w:t>
      </w:r>
      <w:r>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t xml:space="preserve"> (</w:t>
      </w:r>
      <w:r w:rsidRPr="00360717">
        <w:t>OLIVEIRA JÚNIOR</w:t>
      </w:r>
      <w:r>
        <w:t>, 2021)</w:t>
      </w:r>
      <w:r w:rsidRPr="0017113C">
        <w:t>.</w:t>
      </w:r>
    </w:p>
    <w:p w14:paraId="596D14AA" w14:textId="77777777" w:rsidR="00993C3D" w:rsidRDefault="00993C3D" w:rsidP="00993C3D">
      <w:pPr>
        <w:pStyle w:val="TF-refernciasbibliogrficasTTULO"/>
      </w:pPr>
      <w:bookmarkStart w:id="55" w:name="_Toc351015602"/>
      <w:bookmarkEnd w:id="35"/>
      <w:bookmarkEnd w:id="36"/>
      <w:bookmarkEnd w:id="37"/>
      <w:bookmarkEnd w:id="38"/>
      <w:bookmarkEnd w:id="39"/>
      <w:bookmarkEnd w:id="40"/>
      <w:bookmarkEnd w:id="41"/>
      <w:r>
        <w:t>Referências</w:t>
      </w:r>
      <w:bookmarkEnd w:id="55"/>
    </w:p>
    <w:p w14:paraId="48BEA755" w14:textId="77777777" w:rsidR="00993C3D" w:rsidRDefault="00993C3D" w:rsidP="00993C3D">
      <w:pPr>
        <w:pStyle w:val="TF-REFERNCIASITEM"/>
      </w:pPr>
      <w:r w:rsidRPr="00581EB6">
        <w:t xml:space="preserve">ALMEIDA, Guilherme. </w:t>
      </w:r>
      <w:r w:rsidRPr="00184BDB">
        <w:rPr>
          <w:b/>
          <w:bCs/>
        </w:rPr>
        <w:t>Bolsa de Valores: entenda tudo sobre esse mercado.</w:t>
      </w:r>
      <w:r w:rsidRPr="00581EB6">
        <w:t xml:space="preserve"> </w:t>
      </w:r>
      <w:r>
        <w:t>[</w:t>
      </w:r>
      <w:r w:rsidRPr="00581EB6">
        <w:t>2022</w:t>
      </w:r>
      <w:r>
        <w:t>]</w:t>
      </w:r>
      <w:r w:rsidRPr="00581EB6">
        <w:t>. Disponível em: https://www.certifiquei.com.br/bolsa-valores/. Acesso em: 20 abr. 2023.</w:t>
      </w:r>
    </w:p>
    <w:p w14:paraId="68D0FCCA" w14:textId="60EBD1D1" w:rsidR="00690E90" w:rsidRDefault="00690E90" w:rsidP="00993C3D">
      <w:pPr>
        <w:pStyle w:val="TF-REFERNCIASITEM"/>
      </w:pPr>
      <w:r w:rsidRPr="00690E90">
        <w:t>CAPITALRESEARCH. </w:t>
      </w:r>
      <w:r w:rsidRPr="00690E90">
        <w:rPr>
          <w:b/>
          <w:bCs/>
        </w:rPr>
        <w:t>Bolsa de Valores: o que é, qual sua importância e 5 razões para investir</w:t>
      </w:r>
      <w:r>
        <w:t>. [</w:t>
      </w:r>
      <w:r w:rsidRPr="00690E90">
        <w:t>2019</w:t>
      </w:r>
      <w:r>
        <w:t>]</w:t>
      </w:r>
      <w:r w:rsidRPr="00690E90">
        <w:t>. Disponível em: </w:t>
      </w:r>
      <w:hyperlink r:id="rId25" w:tgtFrame="_blank" w:history="1">
        <w:r w:rsidRPr="00690E90">
          <w:rPr>
            <w:rStyle w:val="Hyperlink"/>
          </w:rPr>
          <w:t>https://capitalresearch.com.br/blog/bolsa-de-valores/</w:t>
        </w:r>
      </w:hyperlink>
      <w:r w:rsidRPr="00690E90">
        <w:t>. Acesso em: 21 jun. 2023.</w:t>
      </w:r>
    </w:p>
    <w:p w14:paraId="374F660B" w14:textId="77777777" w:rsidR="00993C3D" w:rsidRDefault="00993C3D" w:rsidP="00993C3D">
      <w:pPr>
        <w:pStyle w:val="TF-REFERNCIASITEM"/>
      </w:pPr>
      <w:r w:rsidRPr="002017D4">
        <w:t xml:space="preserve">CHO, </w:t>
      </w:r>
      <w:proofErr w:type="spellStart"/>
      <w:r w:rsidRPr="002017D4">
        <w:t>Kyunghyun</w:t>
      </w:r>
      <w:proofErr w:type="spellEnd"/>
      <w:r w:rsidRPr="002017D4">
        <w:t xml:space="preserve">; MERRIENBOER, Bart van; GULCEHRE, </w:t>
      </w:r>
      <w:proofErr w:type="spellStart"/>
      <w:r w:rsidRPr="002017D4">
        <w:t>Caglar</w:t>
      </w:r>
      <w:proofErr w:type="spellEnd"/>
      <w:r w:rsidRPr="002017D4">
        <w:t xml:space="preserve">; BOUGARES, </w:t>
      </w:r>
      <w:proofErr w:type="spellStart"/>
      <w:r w:rsidRPr="002017D4">
        <w:t>Fethi</w:t>
      </w:r>
      <w:proofErr w:type="spellEnd"/>
      <w:r w:rsidRPr="002017D4">
        <w:t xml:space="preserve">; SCHWENK, </w:t>
      </w:r>
      <w:proofErr w:type="spellStart"/>
      <w:r w:rsidRPr="002017D4">
        <w:t>Holger</w:t>
      </w:r>
      <w:proofErr w:type="spellEnd"/>
      <w:r w:rsidRPr="002017D4">
        <w:t xml:space="preserve">; BENGIO, </w:t>
      </w:r>
      <w:proofErr w:type="spellStart"/>
      <w:r w:rsidRPr="002017D4">
        <w:t>Yoshua</w:t>
      </w:r>
      <w:proofErr w:type="spellEnd"/>
      <w:r w:rsidRPr="002017D4">
        <w:t xml:space="preserve">. </w:t>
      </w:r>
      <w:r w:rsidRPr="007B3225">
        <w:rPr>
          <w:b/>
          <w:bCs/>
          <w:lang w:val="en-US"/>
        </w:rPr>
        <w:t xml:space="preserve">Learning Phrase Representations using </w:t>
      </w:r>
      <w:r>
        <w:rPr>
          <w:b/>
          <w:bCs/>
          <w:lang w:val="en-US"/>
        </w:rPr>
        <w:t>RNN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 xml:space="preserve">Doha, Qatar: </w:t>
      </w:r>
      <w:proofErr w:type="spellStart"/>
      <w:r w:rsidRPr="007B3225">
        <w:t>Association</w:t>
      </w:r>
      <w:proofErr w:type="spellEnd"/>
      <w:r w:rsidRPr="007B3225">
        <w:t xml:space="preserve"> for </w:t>
      </w:r>
      <w:proofErr w:type="spellStart"/>
      <w:r w:rsidRPr="007B3225">
        <w:t>Computational</w:t>
      </w:r>
      <w:proofErr w:type="spellEnd"/>
      <w:r w:rsidRPr="007B3225">
        <w:t xml:space="preserve"> </w:t>
      </w:r>
      <w:proofErr w:type="spellStart"/>
      <w:r w:rsidRPr="007B3225">
        <w:t>Linguistics</w:t>
      </w:r>
      <w:proofErr w:type="spellEnd"/>
      <w:r w:rsidRPr="007B3225">
        <w:t>, 2014. p. 1724-1734. Disponível em: https://www.aclweb.org/anthology/D14-1179.pdf. Acesso em: 15 mar. 2023.</w:t>
      </w:r>
    </w:p>
    <w:p w14:paraId="09A61CE9" w14:textId="6B9297F6" w:rsidR="002017D4" w:rsidRDefault="002017D4" w:rsidP="00993C3D">
      <w:pPr>
        <w:pStyle w:val="TF-REFERNCIASITEM"/>
      </w:pPr>
      <w:r w:rsidRPr="002017D4">
        <w:t xml:space="preserve">JONES, m. Tim. </w:t>
      </w:r>
      <w:r w:rsidRPr="002017D4">
        <w:rPr>
          <w:b/>
          <w:bCs/>
        </w:rPr>
        <w:t>Um mergulho profundo nas redes neurais recorrentes</w:t>
      </w:r>
      <w:r>
        <w:t>. [</w:t>
      </w:r>
      <w:r w:rsidRPr="002017D4">
        <w:t>2017</w:t>
      </w:r>
      <w:r>
        <w:t>]</w:t>
      </w:r>
      <w:r w:rsidRPr="002017D4">
        <w:t>. Disponível em: https://imasters.com.br/data/um-mergulho-profundo-nas-redes-neurais-recorrentes. Acesso em: 19 jun. 2023.</w:t>
      </w:r>
    </w:p>
    <w:p w14:paraId="042DF176" w14:textId="2ADB19A0" w:rsidR="002017D4" w:rsidRPr="00CE4195" w:rsidRDefault="002017D4" w:rsidP="00993C3D">
      <w:pPr>
        <w:pStyle w:val="TF-REFERNCIASITEM"/>
        <w:rPr>
          <w:lang w:val="en-US"/>
        </w:rPr>
      </w:pPr>
      <w:r w:rsidRPr="002017D4">
        <w:t xml:space="preserve">LIMA, Fabiana. </w:t>
      </w:r>
      <w:r w:rsidRPr="002017D4">
        <w:rPr>
          <w:b/>
          <w:bCs/>
        </w:rPr>
        <w:t>Mercado Acionário: o que é, vantagens e riscos</w:t>
      </w:r>
      <w:r>
        <w:rPr>
          <w:b/>
          <w:bCs/>
        </w:rPr>
        <w:t xml:space="preserve">. </w:t>
      </w:r>
      <w:r w:rsidRPr="002017D4">
        <w:t>[2020</w:t>
      </w:r>
      <w:r>
        <w:t>]</w:t>
      </w:r>
      <w:r w:rsidRPr="002017D4">
        <w:t xml:space="preserve">. Disponível em: https://www.remessaonline.com.br/blog/mercado-acionario-o-que-e-vantagens-e-riscos/. </w:t>
      </w:r>
      <w:proofErr w:type="spellStart"/>
      <w:r w:rsidRPr="00CE4195">
        <w:rPr>
          <w:lang w:val="en-US"/>
        </w:rPr>
        <w:t>Acesso</w:t>
      </w:r>
      <w:proofErr w:type="spellEnd"/>
      <w:r w:rsidRPr="00CE4195">
        <w:rPr>
          <w:lang w:val="en-US"/>
        </w:rPr>
        <w:t xml:space="preserve"> </w:t>
      </w:r>
      <w:proofErr w:type="spellStart"/>
      <w:r w:rsidRPr="00CE4195">
        <w:rPr>
          <w:lang w:val="en-US"/>
        </w:rPr>
        <w:t>em</w:t>
      </w:r>
      <w:proofErr w:type="spellEnd"/>
      <w:r w:rsidRPr="00CE4195">
        <w:rPr>
          <w:lang w:val="en-US"/>
        </w:rPr>
        <w:t>: 25 jun. 2023.</w:t>
      </w:r>
    </w:p>
    <w:p w14:paraId="7C0A842B" w14:textId="77777777" w:rsidR="00993C3D" w:rsidRDefault="00993C3D" w:rsidP="00993C3D">
      <w:pPr>
        <w:pStyle w:val="TF-REFERNCIASITEM"/>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5B06C96B" w14:textId="7D54FA5D" w:rsidR="00334AF7" w:rsidRDefault="001B4B16" w:rsidP="00334AF7">
      <w:pPr>
        <w:pStyle w:val="TF-REFERNCIASITEM"/>
      </w:pPr>
      <w:r>
        <w:t>MATSUMOTO</w:t>
      </w:r>
      <w:r w:rsidR="00993C3D" w:rsidRPr="00184BDB">
        <w:t xml:space="preserve">, </w:t>
      </w:r>
      <w:r w:rsidR="00993C3D" w:rsidRPr="00184BDB">
        <w:rPr>
          <w:b/>
          <w:bCs/>
        </w:rPr>
        <w:t>Daniel K.F. Estudo em Séries Temporais Financeiras utilizando Redes Neurais Recorrentes.</w:t>
      </w:r>
      <w:r w:rsidR="00993C3D" w:rsidRPr="00184BDB">
        <w:t xml:space="preserve"> </w:t>
      </w:r>
      <w:r w:rsidR="00334AF7">
        <w:t>[</w:t>
      </w:r>
      <w:r w:rsidR="00993C3D" w:rsidRPr="00184BDB">
        <w:t>2019</w:t>
      </w:r>
      <w:r w:rsidR="00334AF7">
        <w:t>]</w:t>
      </w:r>
      <w:r w:rsidR="00993C3D" w:rsidRPr="00184BDB">
        <w:t xml:space="preserve">. </w:t>
      </w:r>
      <w:r w:rsidR="00334AF7">
        <w:t>Trabalho de Conclusão de Curso (</w:t>
      </w:r>
      <w:r w:rsidR="00334AF7" w:rsidRPr="00334AF7">
        <w:t xml:space="preserve">Programa de </w:t>
      </w:r>
      <w:proofErr w:type="gramStart"/>
      <w:r w:rsidR="00334AF7" w:rsidRPr="00334AF7">
        <w:t>Pós graduação</w:t>
      </w:r>
      <w:proofErr w:type="gramEnd"/>
      <w:r w:rsidR="00334AF7" w:rsidRPr="00334AF7">
        <w:t xml:space="preserve"> em modelagem do Conhecimento</w:t>
      </w:r>
      <w:r w:rsidR="00334AF7">
        <w:t>) - Instituto de Computação, Universidade Federal de Alagoas, Alagoas</w:t>
      </w:r>
    </w:p>
    <w:p w14:paraId="74038C13" w14:textId="2E69E2FE" w:rsidR="00993C3D" w:rsidRDefault="00993C3D" w:rsidP="00993C3D">
      <w:pPr>
        <w:pStyle w:val="TF-REFERNCIASITEM"/>
      </w:pPr>
      <w:r w:rsidRPr="00581EB6">
        <w:t xml:space="preserve">OLIVEIRA JÚNIOR, </w:t>
      </w:r>
      <w:proofErr w:type="spellStart"/>
      <w:r w:rsidRPr="00581EB6">
        <w:t>Clébio</w:t>
      </w:r>
      <w:proofErr w:type="spellEnd"/>
      <w:r w:rsidRPr="00581EB6">
        <w:t xml:space="preserve"> de. </w:t>
      </w:r>
      <w:r w:rsidRPr="00184BDB">
        <w:rPr>
          <w:b/>
          <w:bCs/>
        </w:rPr>
        <w:t>Métricas para Regressão: Entendendo as métricas R², MAE, MAPE, MSE e RMSE.</w:t>
      </w:r>
      <w:r w:rsidRPr="00581EB6">
        <w:t xml:space="preserve"> </w:t>
      </w:r>
      <w:r>
        <w:t>[</w:t>
      </w:r>
      <w:r w:rsidRPr="00581EB6">
        <w:t>2021</w:t>
      </w:r>
      <w:r>
        <w:t>]</w:t>
      </w:r>
      <w:r w:rsidRPr="00581EB6">
        <w:t>. Disponível em: https://medium.com/data-hackers/prevendo-n%C3%BAmeros-entendendo-m%C3%A9tricas-de-regress%C3%A3o-35545e011e70. Acesso em: 19 abr. 2022.</w:t>
      </w:r>
    </w:p>
    <w:p w14:paraId="4721A67E" w14:textId="77777777" w:rsidR="00993C3D" w:rsidRDefault="00993C3D" w:rsidP="00993C3D">
      <w:pPr>
        <w:pStyle w:val="TF-REFERNCIASITEM"/>
      </w:pPr>
      <w:r w:rsidRPr="00581EB6">
        <w:t xml:space="preserve">PINTO, Leonardo. </w:t>
      </w:r>
      <w:r w:rsidRPr="00184BDB">
        <w:rPr>
          <w:b/>
          <w:bCs/>
        </w:rPr>
        <w:t>O que é análise técnica: confira o guia completo.</w:t>
      </w:r>
      <w:r w:rsidRPr="00581EB6">
        <w:t xml:space="preserve"> </w:t>
      </w:r>
      <w:r>
        <w:t>[</w:t>
      </w:r>
      <w:r w:rsidRPr="00581EB6">
        <w:t>2020</w:t>
      </w:r>
      <w:r>
        <w:t>]</w:t>
      </w:r>
      <w:r w:rsidRPr="00581EB6">
        <w:t>. Disponível em: https://conteudos.xpi.com.br/aprenda-a-investir/relatorios/o-que-e-analise-tecnica/. Acesso em: 22 abr. 2023.</w:t>
      </w:r>
    </w:p>
    <w:p w14:paraId="2EAF1377" w14:textId="414F8470" w:rsidR="00690E90" w:rsidRDefault="00690E90" w:rsidP="00993C3D">
      <w:pPr>
        <w:pStyle w:val="TF-REFERNCIASITEM"/>
      </w:pPr>
      <w:r w:rsidRPr="00690E90">
        <w:t xml:space="preserve">REIS, </w:t>
      </w:r>
      <w:r>
        <w:t>T</w:t>
      </w:r>
      <w:r w:rsidRPr="00690E90">
        <w:t>iago. </w:t>
      </w:r>
      <w:r w:rsidRPr="00690E90">
        <w:rPr>
          <w:b/>
          <w:bCs/>
        </w:rPr>
        <w:t>Análise de ações: quais são os principais métodos de análise?</w:t>
      </w:r>
      <w:r w:rsidRPr="00690E90">
        <w:t xml:space="preserve"> </w:t>
      </w:r>
      <w:r>
        <w:t>[</w:t>
      </w:r>
      <w:r w:rsidRPr="00690E90">
        <w:t>2020</w:t>
      </w:r>
      <w:r>
        <w:t>]</w:t>
      </w:r>
      <w:r w:rsidRPr="00690E90">
        <w:t>. Disponível em: </w:t>
      </w:r>
      <w:hyperlink r:id="rId26" w:tgtFrame="_blank" w:history="1">
        <w:r w:rsidRPr="00690E90">
          <w:rPr>
            <w:rStyle w:val="Hyperlink"/>
          </w:rPr>
          <w:t>https://www.suno.com.br/artigos/analise-de-</w:t>
        </w:r>
        <w:proofErr w:type="spellStart"/>
        <w:r w:rsidRPr="00690E90">
          <w:rPr>
            <w:rStyle w:val="Hyperlink"/>
          </w:rPr>
          <w:t>acoes</w:t>
        </w:r>
        <w:proofErr w:type="spellEnd"/>
        <w:r w:rsidRPr="00690E90">
          <w:rPr>
            <w:rStyle w:val="Hyperlink"/>
          </w:rPr>
          <w:t>/</w:t>
        </w:r>
      </w:hyperlink>
      <w:r w:rsidRPr="00690E90">
        <w:t>. Acesso em: 12 jun. 2023.</w:t>
      </w:r>
    </w:p>
    <w:p w14:paraId="70FD17B2" w14:textId="1125D12C" w:rsidR="00993C3D" w:rsidRDefault="00993C3D" w:rsidP="00993C3D">
      <w:pPr>
        <w:pStyle w:val="TF-REFERNCIASITEM"/>
      </w:pPr>
      <w:r w:rsidRPr="00581EB6">
        <w:t xml:space="preserve">RIBEIRO, Marcos Vinicius de Oliveira; CORREA, Matheus Morgado. </w:t>
      </w:r>
      <w:r w:rsidRPr="00184BDB">
        <w:rPr>
          <w:b/>
          <w:bCs/>
        </w:rPr>
        <w:t>Previsão de Preço de Ações Baseada em Redes Neurais Recorrentes LSTM e GRU.</w:t>
      </w:r>
      <w:r w:rsidRPr="00581EB6">
        <w:t xml:space="preserve"> </w:t>
      </w:r>
      <w:r>
        <w:t>[</w:t>
      </w:r>
      <w:r w:rsidRPr="00581EB6">
        <w:t>2021</w:t>
      </w:r>
      <w:r>
        <w:t>]</w:t>
      </w:r>
      <w:r w:rsidRPr="00581EB6">
        <w:t xml:space="preserve">. </w:t>
      </w:r>
      <w:r w:rsidR="003C63E6">
        <w:t>Trabalho de Conclusão de Curso (</w:t>
      </w:r>
      <w:r w:rsidR="00334AF7">
        <w:t xml:space="preserve">Bacharelado em Ciência da Computação e Bacharelado em Sistema da Informação) - Instituto de Computação, </w:t>
      </w:r>
      <w:r w:rsidR="003C63E6">
        <w:t xml:space="preserve">Universidade Federal </w:t>
      </w:r>
      <w:r w:rsidR="00334AF7">
        <w:t>Fluminense</w:t>
      </w:r>
      <w:r w:rsidR="003C63E6">
        <w:t xml:space="preserve">, </w:t>
      </w:r>
      <w:r w:rsidR="00334AF7">
        <w:t>Niterói</w:t>
      </w:r>
    </w:p>
    <w:p w14:paraId="38830565" w14:textId="77777777" w:rsidR="00993C3D" w:rsidRDefault="00993C3D" w:rsidP="00993C3D">
      <w:pPr>
        <w:pStyle w:val="TF-REFERNCIASITEM"/>
      </w:pPr>
      <w:r w:rsidRPr="00581EB6">
        <w:lastRenderedPageBreak/>
        <w:t xml:space="preserve">ROSSI, Rafael </w:t>
      </w:r>
      <w:proofErr w:type="spellStart"/>
      <w:r w:rsidRPr="00581EB6">
        <w:t>Bertoldi</w:t>
      </w:r>
      <w:proofErr w:type="spellEnd"/>
      <w:r w:rsidRPr="00581EB6">
        <w:t xml:space="preserve">. </w:t>
      </w:r>
      <w:r w:rsidRPr="00184BDB">
        <w:rPr>
          <w:b/>
          <w:bCs/>
        </w:rPr>
        <w:t>Protótipo para previsão de ações utilizando redes neurais artificiais</w:t>
      </w:r>
      <w:r w:rsidRPr="00581EB6">
        <w:t xml:space="preserve">. </w:t>
      </w:r>
      <w:r>
        <w:t>[</w:t>
      </w:r>
      <w:r w:rsidRPr="00581EB6">
        <w:t>2019</w:t>
      </w:r>
      <w:r>
        <w:t>]</w:t>
      </w:r>
      <w:r w:rsidRPr="00581EB6">
        <w:t xml:space="preserve">. </w:t>
      </w:r>
      <w:bookmarkStart w:id="56" w:name="_Hlk139269062"/>
      <w:r>
        <w:t xml:space="preserve">Trabalho de Conclusão de Curso </w:t>
      </w:r>
      <w:bookmarkEnd w:id="56"/>
      <w:r>
        <w:t>(Bacharelado em Ciência da Computação) - Centro de Ciências Exatas e Naturais, Universidade Regional de Blumenau, Blumenau.</w:t>
      </w:r>
    </w:p>
    <w:p w14:paraId="50F61861" w14:textId="1DDC3A71" w:rsidR="002017D4" w:rsidRPr="003C63E6" w:rsidRDefault="002017D4" w:rsidP="00993C3D">
      <w:pPr>
        <w:pStyle w:val="TF-REFERNCIASITEM"/>
      </w:pPr>
      <w:r w:rsidRPr="002017D4">
        <w:t>TORRES</w:t>
      </w:r>
      <w:r>
        <w:t>, Sérgio.</w:t>
      </w:r>
      <w:r w:rsidR="003C63E6" w:rsidRPr="003C63E6">
        <w:t xml:space="preserve"> </w:t>
      </w:r>
      <w:r w:rsidR="003C63E6" w:rsidRPr="003C63E6">
        <w:rPr>
          <w:b/>
          <w:bCs/>
        </w:rPr>
        <w:t>Previsão do preço de ações brasileiras utilizando redes neurais artificiais</w:t>
      </w:r>
      <w:r w:rsidR="003C63E6">
        <w:rPr>
          <w:b/>
          <w:bCs/>
        </w:rPr>
        <w:t xml:space="preserve">. </w:t>
      </w:r>
      <w:r w:rsidR="003C63E6">
        <w:t>[2021]. Trabalho de Conclusão de Curso (</w:t>
      </w:r>
      <w:r w:rsidR="00CE4195">
        <w:t>Pós-graduação</w:t>
      </w:r>
      <w:r w:rsidR="003C63E6">
        <w:t xml:space="preserve"> em Administração de Empresas), Universidades Presbiteriana Mackenzie, São Paulo</w:t>
      </w:r>
    </w:p>
    <w:p w14:paraId="1572C5BE" w14:textId="77777777" w:rsidR="00993C3D" w:rsidRPr="00CB560A" w:rsidRDefault="00993C3D" w:rsidP="00993C3D">
      <w:pPr>
        <w:pStyle w:val="TF-REFERNCIASITEM"/>
      </w:pPr>
      <w:r>
        <w:t xml:space="preserve">XP </w:t>
      </w:r>
      <w:proofErr w:type="spellStart"/>
      <w:r>
        <w:t>Education</w:t>
      </w:r>
      <w:proofErr w:type="spellEnd"/>
      <w:r w:rsidRPr="00184BDB">
        <w:rPr>
          <w:b/>
          <w:bCs/>
        </w:rPr>
        <w:t xml:space="preserve">. O </w:t>
      </w:r>
      <w:proofErr w:type="spellStart"/>
      <w:r w:rsidRPr="00184BDB">
        <w:rPr>
          <w:b/>
          <w:bCs/>
        </w:rPr>
        <w:t>machine</w:t>
      </w:r>
      <w:proofErr w:type="spellEnd"/>
      <w:r w:rsidRPr="00184BDB">
        <w:rPr>
          <w:b/>
          <w:bCs/>
        </w:rPr>
        <w:t xml:space="preserve"> </w:t>
      </w:r>
      <w:proofErr w:type="spellStart"/>
      <w:r w:rsidRPr="00184BDB">
        <w:rPr>
          <w:b/>
          <w:bCs/>
        </w:rPr>
        <w:t>learning</w:t>
      </w:r>
      <w:proofErr w:type="spellEnd"/>
      <w:r w:rsidRPr="00184BDB">
        <w:rPr>
          <w:b/>
          <w:bCs/>
        </w:rPr>
        <w:t xml:space="preserve"> pode ser utilizado no mercado financeiro? Vem que a gente explica!</w:t>
      </w:r>
      <w:r>
        <w:t xml:space="preserve"> </w:t>
      </w:r>
      <w:r w:rsidRPr="00407E4F">
        <w:t>[</w:t>
      </w:r>
      <w:proofErr w:type="spellStart"/>
      <w:r w:rsidRPr="00407E4F">
        <w:t>S.l</w:t>
      </w:r>
      <w:proofErr w:type="spellEnd"/>
      <w:r w:rsidRPr="00407E4F">
        <w:t xml:space="preserve">.], </w:t>
      </w:r>
      <w:r>
        <w:t>[</w:t>
      </w:r>
      <w:r w:rsidRPr="00444973">
        <w:t>2023</w:t>
      </w:r>
      <w:r>
        <w:t>]</w:t>
      </w:r>
      <w:r w:rsidRPr="00444973">
        <w:t>. Disponível em: https://blog.xpeducacao.com.br/machine-learning-no-mercado-financeiro/. Acesso em: 22 abr. 2023.</w:t>
      </w:r>
    </w:p>
    <w:p w14:paraId="41A082F7" w14:textId="77777777" w:rsidR="00E53B35" w:rsidRDefault="00E53B35"/>
    <w:p w14:paraId="25887F69" w14:textId="77777777" w:rsidR="00B00A96" w:rsidRDefault="00B00A96"/>
    <w:p w14:paraId="2DB91A3A" w14:textId="312FE4C9" w:rsidR="00B00A96" w:rsidRDefault="00B00A96">
      <w:pPr>
        <w:keepNext w:val="0"/>
        <w:keepLines w:val="0"/>
        <w:spacing w:after="160" w:line="259" w:lineRule="auto"/>
      </w:pPr>
      <w:r>
        <w:br w:type="page"/>
      </w:r>
    </w:p>
    <w:p w14:paraId="30505319" w14:textId="77777777" w:rsidR="00B00A96" w:rsidRPr="00320BFA" w:rsidRDefault="00B00A96" w:rsidP="00B00A96">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1490C060" w14:textId="345F3318" w:rsidR="00B00A96" w:rsidRDefault="00B00A96" w:rsidP="00B00A96">
      <w:pPr>
        <w:pStyle w:val="TF-xAvalLINHA"/>
      </w:pPr>
      <w:r w:rsidRPr="00320BFA">
        <w:t>Avaliador(a):</w:t>
      </w:r>
      <w:r w:rsidRPr="00320BFA">
        <w:tab/>
      </w:r>
      <w:r w:rsidR="0021572B" w:rsidRPr="0021572B">
        <w:rPr>
          <w:b/>
          <w:bCs/>
        </w:rPr>
        <w:t xml:space="preserve">Aurélio Faustino </w:t>
      </w:r>
      <w:proofErr w:type="spellStart"/>
      <w:r w:rsidR="0021572B" w:rsidRPr="0021572B">
        <w:rPr>
          <w:b/>
          <w:bCs/>
        </w:rPr>
        <w:t>Hoppe</w:t>
      </w:r>
      <w:proofErr w:type="spellEnd"/>
    </w:p>
    <w:p w14:paraId="1030D1A2" w14:textId="77777777" w:rsidR="00B00A96" w:rsidRPr="00C767AD" w:rsidRDefault="00B00A96" w:rsidP="00B00A9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B00A96" w:rsidRPr="00320BFA" w14:paraId="71FE0737" w14:textId="77777777" w:rsidTr="002A414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BE6F484" w14:textId="77777777" w:rsidR="00B00A96" w:rsidRPr="00320BFA" w:rsidRDefault="00B00A96" w:rsidP="002A4143">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63F3C6E" w14:textId="77777777" w:rsidR="00B00A96" w:rsidRPr="00320BFA" w:rsidRDefault="00B00A96" w:rsidP="002A414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2FDFE95" w14:textId="77777777" w:rsidR="00B00A96" w:rsidRPr="00320BFA" w:rsidRDefault="00B00A96" w:rsidP="002A414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51C83ED" w14:textId="77777777" w:rsidR="00B00A96" w:rsidRPr="00320BFA" w:rsidRDefault="00B00A96" w:rsidP="002A4143">
            <w:pPr>
              <w:pStyle w:val="TF-xAvalITEMTABELA"/>
            </w:pPr>
            <w:r w:rsidRPr="00320BFA">
              <w:t>não atende</w:t>
            </w:r>
          </w:p>
        </w:tc>
      </w:tr>
      <w:tr w:rsidR="00B00A96" w:rsidRPr="00320BFA" w14:paraId="054C2656" w14:textId="77777777" w:rsidTr="002A414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67CD4E" w14:textId="77777777" w:rsidR="00B00A96" w:rsidRPr="0000224C" w:rsidRDefault="00B00A96" w:rsidP="002A4143">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E3BFAA2" w14:textId="77777777" w:rsidR="00B00A96" w:rsidRPr="00320BFA" w:rsidRDefault="00B00A96" w:rsidP="00B00A96">
            <w:pPr>
              <w:pStyle w:val="TF-xAvalITEM"/>
              <w:numPr>
                <w:ilvl w:val="0"/>
                <w:numId w:val="7"/>
              </w:numPr>
            </w:pPr>
            <w:r w:rsidRPr="00320BFA">
              <w:t>INTRODUÇÃO</w:t>
            </w:r>
          </w:p>
          <w:p w14:paraId="3E0AF5C3" w14:textId="77777777" w:rsidR="00B00A96" w:rsidRPr="00320BFA" w:rsidRDefault="00B00A96" w:rsidP="002A414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45831CAC" w14:textId="13D43DDF" w:rsidR="00B00A96" w:rsidRPr="00320BFA" w:rsidRDefault="007D76B9" w:rsidP="002A4143">
            <w:pPr>
              <w:keepNext w:val="0"/>
              <w:keepLines w:val="0"/>
              <w:ind w:left="709" w:hanging="709"/>
              <w:jc w:val="center"/>
              <w:rPr>
                <w:sz w:val="18"/>
              </w:rPr>
            </w:pPr>
            <w:ins w:id="57" w:author="Aurélio Faustino Hoppe" w:date="2023-07-05T11:01: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1EFBC5D" w14:textId="77777777" w:rsidR="00B00A96" w:rsidRPr="00320BFA" w:rsidRDefault="00B00A96" w:rsidP="002A4143">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51A195E" w14:textId="77777777" w:rsidR="00B00A96" w:rsidRPr="00320BFA" w:rsidRDefault="00B00A96" w:rsidP="002A4143">
            <w:pPr>
              <w:keepNext w:val="0"/>
              <w:keepLines w:val="0"/>
              <w:ind w:left="709" w:hanging="709"/>
              <w:jc w:val="center"/>
              <w:rPr>
                <w:sz w:val="18"/>
              </w:rPr>
            </w:pPr>
          </w:p>
        </w:tc>
      </w:tr>
      <w:tr w:rsidR="00B00A96" w:rsidRPr="00320BFA" w14:paraId="09168395" w14:textId="77777777" w:rsidTr="002A414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675608"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85C51DC" w14:textId="77777777" w:rsidR="00B00A96" w:rsidRPr="00320BFA" w:rsidRDefault="00B00A96" w:rsidP="002A414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8BD66C7" w14:textId="4183B07E" w:rsidR="00B00A96" w:rsidRPr="00320BFA" w:rsidRDefault="007D76B9" w:rsidP="002A4143">
            <w:pPr>
              <w:keepNext w:val="0"/>
              <w:keepLines w:val="0"/>
              <w:ind w:left="709" w:hanging="709"/>
              <w:jc w:val="center"/>
              <w:rPr>
                <w:sz w:val="18"/>
              </w:rPr>
            </w:pPr>
            <w:ins w:id="58"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51C8B86"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3218C78" w14:textId="77777777" w:rsidR="00B00A96" w:rsidRPr="00320BFA" w:rsidRDefault="00B00A96" w:rsidP="002A4143">
            <w:pPr>
              <w:keepNext w:val="0"/>
              <w:keepLines w:val="0"/>
              <w:ind w:left="709" w:hanging="709"/>
              <w:jc w:val="center"/>
              <w:rPr>
                <w:sz w:val="18"/>
              </w:rPr>
            </w:pPr>
          </w:p>
        </w:tc>
      </w:tr>
      <w:tr w:rsidR="00B00A96" w:rsidRPr="00320BFA" w14:paraId="26949793"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C29025"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620AAF1" w14:textId="77777777" w:rsidR="00B00A96" w:rsidRPr="00320BFA" w:rsidRDefault="00B00A96" w:rsidP="002A4143">
            <w:pPr>
              <w:pStyle w:val="TF-xAvalITEM"/>
            </w:pPr>
            <w:r w:rsidRPr="00320BFA">
              <w:t>OBJETIVOS</w:t>
            </w:r>
          </w:p>
          <w:p w14:paraId="4E4AAEAD" w14:textId="77777777" w:rsidR="00B00A96" w:rsidRPr="00320BFA" w:rsidRDefault="00B00A96" w:rsidP="002A414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21BF57F" w14:textId="4A77A3E7" w:rsidR="00B00A96" w:rsidRPr="00320BFA" w:rsidRDefault="007D76B9" w:rsidP="002A4143">
            <w:pPr>
              <w:keepNext w:val="0"/>
              <w:keepLines w:val="0"/>
              <w:ind w:left="709" w:hanging="709"/>
              <w:jc w:val="center"/>
              <w:rPr>
                <w:sz w:val="18"/>
              </w:rPr>
            </w:pPr>
            <w:ins w:id="59"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5A5CA07"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4442D8E" w14:textId="77777777" w:rsidR="00B00A96" w:rsidRPr="00320BFA" w:rsidRDefault="00B00A96" w:rsidP="002A4143">
            <w:pPr>
              <w:keepNext w:val="0"/>
              <w:keepLines w:val="0"/>
              <w:ind w:left="709" w:hanging="709"/>
              <w:jc w:val="center"/>
              <w:rPr>
                <w:sz w:val="18"/>
              </w:rPr>
            </w:pPr>
          </w:p>
        </w:tc>
      </w:tr>
      <w:tr w:rsidR="00B00A96" w:rsidRPr="00320BFA" w14:paraId="10F488FA" w14:textId="77777777" w:rsidTr="002A414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87A6F7"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81D0CEC" w14:textId="77777777" w:rsidR="00B00A96" w:rsidRPr="00320BFA" w:rsidRDefault="00B00A96" w:rsidP="002A414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D85A69C" w14:textId="22D695CC" w:rsidR="00B00A96" w:rsidRPr="00320BFA" w:rsidRDefault="007D76B9" w:rsidP="002A4143">
            <w:pPr>
              <w:keepNext w:val="0"/>
              <w:keepLines w:val="0"/>
              <w:ind w:left="709" w:hanging="709"/>
              <w:jc w:val="center"/>
              <w:rPr>
                <w:sz w:val="18"/>
              </w:rPr>
            </w:pPr>
            <w:ins w:id="60"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B555F3A"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330286" w14:textId="77777777" w:rsidR="00B00A96" w:rsidRPr="00320BFA" w:rsidRDefault="00B00A96" w:rsidP="002A4143">
            <w:pPr>
              <w:keepNext w:val="0"/>
              <w:keepLines w:val="0"/>
              <w:ind w:left="709" w:hanging="709"/>
              <w:jc w:val="center"/>
              <w:rPr>
                <w:sz w:val="18"/>
              </w:rPr>
            </w:pPr>
          </w:p>
        </w:tc>
      </w:tr>
      <w:tr w:rsidR="00B00A96" w:rsidRPr="00320BFA" w14:paraId="5CBBAAB0" w14:textId="77777777" w:rsidTr="002A414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379E70"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C5EA55" w14:textId="77777777" w:rsidR="00B00A96" w:rsidRPr="00320BFA" w:rsidRDefault="00B00A96" w:rsidP="002A4143">
            <w:pPr>
              <w:pStyle w:val="TF-xAvalITEM"/>
            </w:pPr>
            <w:r w:rsidRPr="00320BFA">
              <w:t>TRABALHOS CORRELATOS</w:t>
            </w:r>
          </w:p>
          <w:p w14:paraId="03BB88D6" w14:textId="77777777" w:rsidR="00B00A96" w:rsidRPr="00320BFA" w:rsidRDefault="00B00A96" w:rsidP="002A414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C7D37EF" w14:textId="2F97A610" w:rsidR="00B00A96" w:rsidRPr="00320BFA" w:rsidRDefault="007D76B9" w:rsidP="002A4143">
            <w:pPr>
              <w:keepNext w:val="0"/>
              <w:keepLines w:val="0"/>
              <w:ind w:left="709" w:hanging="709"/>
              <w:jc w:val="center"/>
              <w:rPr>
                <w:sz w:val="18"/>
              </w:rPr>
            </w:pPr>
            <w:ins w:id="61"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AD79C85"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C9C8C35" w14:textId="77777777" w:rsidR="00B00A96" w:rsidRPr="00320BFA" w:rsidRDefault="00B00A96" w:rsidP="002A4143">
            <w:pPr>
              <w:keepNext w:val="0"/>
              <w:keepLines w:val="0"/>
              <w:ind w:left="709" w:hanging="709"/>
              <w:jc w:val="center"/>
              <w:rPr>
                <w:sz w:val="18"/>
              </w:rPr>
            </w:pPr>
          </w:p>
        </w:tc>
      </w:tr>
      <w:tr w:rsidR="00B00A96" w:rsidRPr="00320BFA" w14:paraId="54D5B6AF"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900F2F"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FA35177" w14:textId="77777777" w:rsidR="00B00A96" w:rsidRPr="00320BFA" w:rsidRDefault="00B00A96" w:rsidP="002A4143">
            <w:pPr>
              <w:pStyle w:val="TF-xAvalITEM"/>
            </w:pPr>
            <w:r w:rsidRPr="00320BFA">
              <w:t>JUSTIFICATIVA</w:t>
            </w:r>
          </w:p>
          <w:p w14:paraId="377948CD" w14:textId="77777777" w:rsidR="00B00A96" w:rsidRPr="00320BFA" w:rsidRDefault="00B00A96" w:rsidP="002A414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2EAC301" w14:textId="79FF965A" w:rsidR="00B00A96" w:rsidRPr="00320BFA" w:rsidRDefault="007D76B9" w:rsidP="002A4143">
            <w:pPr>
              <w:keepNext w:val="0"/>
              <w:keepLines w:val="0"/>
              <w:ind w:left="709" w:hanging="709"/>
              <w:jc w:val="center"/>
              <w:rPr>
                <w:sz w:val="18"/>
              </w:rPr>
            </w:pPr>
            <w:ins w:id="62"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347D1BC"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45E101" w14:textId="77777777" w:rsidR="00B00A96" w:rsidRPr="00320BFA" w:rsidRDefault="00B00A96" w:rsidP="002A4143">
            <w:pPr>
              <w:keepNext w:val="0"/>
              <w:keepLines w:val="0"/>
              <w:ind w:left="709" w:hanging="709"/>
              <w:jc w:val="center"/>
              <w:rPr>
                <w:sz w:val="18"/>
              </w:rPr>
            </w:pPr>
          </w:p>
        </w:tc>
      </w:tr>
      <w:tr w:rsidR="00B00A96" w:rsidRPr="00320BFA" w14:paraId="74A9DEC6"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CE30D1"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38236" w14:textId="77777777" w:rsidR="00B00A96" w:rsidRPr="00320BFA" w:rsidRDefault="00B00A96" w:rsidP="002A414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D174BFA" w14:textId="2B4D44DD" w:rsidR="00B00A96" w:rsidRPr="00320BFA" w:rsidRDefault="007D76B9" w:rsidP="002A4143">
            <w:pPr>
              <w:keepNext w:val="0"/>
              <w:keepLines w:val="0"/>
              <w:ind w:left="709" w:hanging="709"/>
              <w:jc w:val="center"/>
              <w:rPr>
                <w:sz w:val="18"/>
              </w:rPr>
            </w:pPr>
            <w:ins w:id="63"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1CA8120"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0C87129" w14:textId="77777777" w:rsidR="00B00A96" w:rsidRPr="00320BFA" w:rsidRDefault="00B00A96" w:rsidP="002A4143">
            <w:pPr>
              <w:keepNext w:val="0"/>
              <w:keepLines w:val="0"/>
              <w:ind w:left="709" w:hanging="709"/>
              <w:jc w:val="center"/>
              <w:rPr>
                <w:sz w:val="18"/>
              </w:rPr>
            </w:pPr>
          </w:p>
        </w:tc>
      </w:tr>
      <w:tr w:rsidR="00B00A96" w:rsidRPr="00320BFA" w14:paraId="2A0090EF"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D44A91"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D6115" w14:textId="77777777" w:rsidR="00B00A96" w:rsidRPr="00320BFA" w:rsidRDefault="00B00A96" w:rsidP="002A414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7C25C9D" w14:textId="5382D89B" w:rsidR="00B00A96" w:rsidRPr="00320BFA" w:rsidRDefault="007D76B9" w:rsidP="002A4143">
            <w:pPr>
              <w:keepNext w:val="0"/>
              <w:keepLines w:val="0"/>
              <w:ind w:left="709" w:hanging="709"/>
              <w:jc w:val="center"/>
              <w:rPr>
                <w:sz w:val="18"/>
              </w:rPr>
            </w:pPr>
            <w:ins w:id="64"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667C1C9"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5821230" w14:textId="77777777" w:rsidR="00B00A96" w:rsidRPr="00320BFA" w:rsidRDefault="00B00A96" w:rsidP="002A4143">
            <w:pPr>
              <w:keepNext w:val="0"/>
              <w:keepLines w:val="0"/>
              <w:ind w:left="709" w:hanging="709"/>
              <w:jc w:val="center"/>
              <w:rPr>
                <w:sz w:val="18"/>
              </w:rPr>
            </w:pPr>
          </w:p>
        </w:tc>
      </w:tr>
      <w:tr w:rsidR="00B00A96" w:rsidRPr="00320BFA" w14:paraId="01A0FF10"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C4DDF7"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842EF7" w14:textId="77777777" w:rsidR="00B00A96" w:rsidRPr="00320BFA" w:rsidRDefault="00B00A96" w:rsidP="002A4143">
            <w:pPr>
              <w:pStyle w:val="TF-xAvalITEM"/>
            </w:pPr>
            <w:r w:rsidRPr="00320BFA">
              <w:t>REQUISITOS PRINCIPAIS DO PROBLEMA A SER TRABALHADO</w:t>
            </w:r>
          </w:p>
          <w:p w14:paraId="3B0A724D" w14:textId="77777777" w:rsidR="00B00A96" w:rsidRPr="00320BFA" w:rsidRDefault="00B00A96" w:rsidP="002A414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ACFD322" w14:textId="3FB666F0" w:rsidR="00B00A96" w:rsidRPr="00320BFA" w:rsidRDefault="007D76B9" w:rsidP="002A4143">
            <w:pPr>
              <w:keepNext w:val="0"/>
              <w:keepLines w:val="0"/>
              <w:ind w:left="709" w:hanging="709"/>
              <w:jc w:val="center"/>
              <w:rPr>
                <w:sz w:val="18"/>
              </w:rPr>
            </w:pPr>
            <w:ins w:id="65"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1E38D0E"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A7136D" w14:textId="77777777" w:rsidR="00B00A96" w:rsidRPr="00320BFA" w:rsidRDefault="00B00A96" w:rsidP="002A4143">
            <w:pPr>
              <w:keepNext w:val="0"/>
              <w:keepLines w:val="0"/>
              <w:ind w:left="709" w:hanging="709"/>
              <w:jc w:val="center"/>
              <w:rPr>
                <w:sz w:val="18"/>
              </w:rPr>
            </w:pPr>
          </w:p>
        </w:tc>
      </w:tr>
      <w:tr w:rsidR="00B00A96" w:rsidRPr="00320BFA" w14:paraId="0C8AE164" w14:textId="77777777" w:rsidTr="002A414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65C0B7"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9ED86D" w14:textId="77777777" w:rsidR="00B00A96" w:rsidRPr="00320BFA" w:rsidRDefault="00B00A96" w:rsidP="002A4143">
            <w:pPr>
              <w:pStyle w:val="TF-xAvalITEM"/>
            </w:pPr>
            <w:r w:rsidRPr="00320BFA">
              <w:t>METODOLOGIA</w:t>
            </w:r>
          </w:p>
          <w:p w14:paraId="72E191AB" w14:textId="77777777" w:rsidR="00B00A96" w:rsidRPr="00320BFA" w:rsidRDefault="00B00A96" w:rsidP="002A414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29E3AED" w14:textId="4BC49B1D" w:rsidR="00B00A96" w:rsidRPr="00320BFA" w:rsidRDefault="007D76B9" w:rsidP="002A4143">
            <w:pPr>
              <w:keepNext w:val="0"/>
              <w:keepLines w:val="0"/>
              <w:ind w:left="709" w:hanging="709"/>
              <w:jc w:val="center"/>
              <w:rPr>
                <w:sz w:val="18"/>
              </w:rPr>
            </w:pPr>
            <w:ins w:id="66"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B478A9D"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29D6DD2" w14:textId="77777777" w:rsidR="00B00A96" w:rsidRPr="00320BFA" w:rsidRDefault="00B00A96" w:rsidP="002A4143">
            <w:pPr>
              <w:keepNext w:val="0"/>
              <w:keepLines w:val="0"/>
              <w:ind w:left="709" w:hanging="709"/>
              <w:jc w:val="center"/>
              <w:rPr>
                <w:sz w:val="18"/>
              </w:rPr>
            </w:pPr>
          </w:p>
        </w:tc>
      </w:tr>
      <w:tr w:rsidR="00B00A96" w:rsidRPr="00320BFA" w14:paraId="380A3A64" w14:textId="77777777" w:rsidTr="002A414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F57379"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5BC0FF" w14:textId="77777777" w:rsidR="00B00A96" w:rsidRPr="00320BFA" w:rsidRDefault="00B00A96" w:rsidP="002A414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807E0E3" w14:textId="09AC311D" w:rsidR="00B00A96" w:rsidRPr="00320BFA" w:rsidRDefault="007D76B9" w:rsidP="002A4143">
            <w:pPr>
              <w:keepNext w:val="0"/>
              <w:keepLines w:val="0"/>
              <w:ind w:left="709" w:hanging="709"/>
              <w:jc w:val="center"/>
              <w:rPr>
                <w:sz w:val="18"/>
              </w:rPr>
            </w:pPr>
            <w:ins w:id="67"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14B2DAB"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23E4B7" w14:textId="77777777" w:rsidR="00B00A96" w:rsidRPr="00320BFA" w:rsidRDefault="00B00A96" w:rsidP="002A4143">
            <w:pPr>
              <w:keepNext w:val="0"/>
              <w:keepLines w:val="0"/>
              <w:ind w:left="709" w:hanging="709"/>
              <w:jc w:val="center"/>
              <w:rPr>
                <w:sz w:val="18"/>
              </w:rPr>
            </w:pPr>
          </w:p>
        </w:tc>
      </w:tr>
      <w:tr w:rsidR="00B00A96" w:rsidRPr="00320BFA" w14:paraId="552D7F60" w14:textId="77777777" w:rsidTr="002A414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B6ED62E"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61BAA54" w14:textId="77777777" w:rsidR="00B00A96" w:rsidRPr="00320BFA" w:rsidRDefault="00B00A96" w:rsidP="002A4143">
            <w:pPr>
              <w:pStyle w:val="TF-xAvalITEM"/>
            </w:pPr>
            <w:r w:rsidRPr="00320BFA">
              <w:t>REVISÃO BIBLIOGRÁFICA</w:t>
            </w:r>
            <w:r>
              <w:t xml:space="preserve"> (atenção para a diferença de conteúdo entre projeto e pré-projeto)</w:t>
            </w:r>
          </w:p>
          <w:p w14:paraId="4E624FE0" w14:textId="77777777" w:rsidR="00B00A96" w:rsidRPr="00320BFA" w:rsidRDefault="00B00A96" w:rsidP="002A414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9F2BC7" w14:textId="51C9C8A3" w:rsidR="00B00A96" w:rsidRPr="00320BFA" w:rsidRDefault="007D76B9" w:rsidP="002A4143">
            <w:pPr>
              <w:keepNext w:val="0"/>
              <w:keepLines w:val="0"/>
              <w:ind w:left="709" w:hanging="709"/>
              <w:jc w:val="center"/>
              <w:rPr>
                <w:sz w:val="18"/>
              </w:rPr>
            </w:pPr>
            <w:ins w:id="68" w:author="Aurélio Faustino Hoppe" w:date="2023-07-05T11: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15F3E3E"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E3BF44" w14:textId="77777777" w:rsidR="00B00A96" w:rsidRPr="00320BFA" w:rsidRDefault="00B00A96" w:rsidP="002A4143">
            <w:pPr>
              <w:keepNext w:val="0"/>
              <w:keepLines w:val="0"/>
              <w:ind w:left="709" w:hanging="709"/>
              <w:jc w:val="center"/>
              <w:rPr>
                <w:sz w:val="18"/>
              </w:rPr>
            </w:pPr>
          </w:p>
        </w:tc>
      </w:tr>
      <w:tr w:rsidR="00B00A96" w:rsidRPr="00320BFA" w14:paraId="492B927D" w14:textId="77777777" w:rsidTr="002A414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7C6076"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78D7FDC" w14:textId="77777777" w:rsidR="00B00A96" w:rsidRPr="00320BFA" w:rsidRDefault="00B00A96" w:rsidP="002A414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A6EF177" w14:textId="05FA423F" w:rsidR="00B00A96" w:rsidRPr="00320BFA" w:rsidRDefault="007D76B9" w:rsidP="002A4143">
            <w:pPr>
              <w:keepNext w:val="0"/>
              <w:keepLines w:val="0"/>
              <w:ind w:left="709" w:hanging="709"/>
              <w:jc w:val="center"/>
              <w:rPr>
                <w:sz w:val="18"/>
              </w:rPr>
            </w:pPr>
            <w:ins w:id="69" w:author="Aurélio Faustino Hoppe" w:date="2023-07-05T11:01: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1D323434"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A097DCB" w14:textId="77777777" w:rsidR="00B00A96" w:rsidRPr="00320BFA" w:rsidRDefault="00B00A96" w:rsidP="002A4143">
            <w:pPr>
              <w:keepNext w:val="0"/>
              <w:keepLines w:val="0"/>
              <w:ind w:left="709" w:hanging="709"/>
              <w:jc w:val="center"/>
              <w:rPr>
                <w:sz w:val="18"/>
              </w:rPr>
            </w:pPr>
          </w:p>
        </w:tc>
      </w:tr>
      <w:tr w:rsidR="00B00A96" w:rsidRPr="00320BFA" w14:paraId="326F7B8C" w14:textId="77777777" w:rsidTr="002A414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79F92AA" w14:textId="77777777" w:rsidR="00B00A96" w:rsidRPr="0000224C" w:rsidRDefault="00B00A96" w:rsidP="002A414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FCA41A6" w14:textId="77777777" w:rsidR="00B00A96" w:rsidRPr="00320BFA" w:rsidRDefault="00B00A96" w:rsidP="002A4143">
            <w:pPr>
              <w:pStyle w:val="TF-xAvalITEM"/>
            </w:pPr>
            <w:r w:rsidRPr="00320BFA">
              <w:t>LINGUAGEM USADA (redação)</w:t>
            </w:r>
          </w:p>
          <w:p w14:paraId="7D45587D" w14:textId="77777777" w:rsidR="00B00A96" w:rsidRPr="00320BFA" w:rsidRDefault="00B00A96" w:rsidP="002A414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860B5C9" w14:textId="7C4EB1A5" w:rsidR="00B00A96" w:rsidRPr="00320BFA" w:rsidRDefault="007D76B9" w:rsidP="002A4143">
            <w:pPr>
              <w:keepNext w:val="0"/>
              <w:keepLines w:val="0"/>
              <w:ind w:left="709" w:hanging="709"/>
              <w:jc w:val="center"/>
              <w:rPr>
                <w:sz w:val="18"/>
              </w:rPr>
            </w:pPr>
            <w:ins w:id="70" w:author="Aurélio Faustino Hoppe" w:date="2023-07-05T11:01: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612ABBF4" w14:textId="77777777" w:rsidR="00B00A96" w:rsidRPr="00320BFA" w:rsidRDefault="00B00A96" w:rsidP="002A4143">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F797AF9" w14:textId="77777777" w:rsidR="00B00A96" w:rsidRPr="00320BFA" w:rsidRDefault="00B00A96" w:rsidP="002A4143">
            <w:pPr>
              <w:keepNext w:val="0"/>
              <w:keepLines w:val="0"/>
              <w:ind w:left="709" w:hanging="709"/>
              <w:jc w:val="center"/>
              <w:rPr>
                <w:sz w:val="18"/>
              </w:rPr>
            </w:pPr>
          </w:p>
        </w:tc>
      </w:tr>
      <w:tr w:rsidR="00B00A96" w:rsidRPr="00320BFA" w14:paraId="05ACBA54"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9E38292"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8151DA4" w14:textId="77777777" w:rsidR="00B00A96" w:rsidRPr="00320BFA" w:rsidRDefault="00B00A96" w:rsidP="002A414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D1EE722" w14:textId="3EB11C3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3595D2ED" w14:textId="2B9443AC" w:rsidR="00B00A96" w:rsidRPr="00320BFA" w:rsidRDefault="007D76B9" w:rsidP="002A4143">
            <w:pPr>
              <w:keepNext w:val="0"/>
              <w:keepLines w:val="0"/>
              <w:ind w:left="709" w:hanging="709"/>
              <w:jc w:val="center"/>
              <w:rPr>
                <w:sz w:val="18"/>
              </w:rPr>
            </w:pPr>
            <w:ins w:id="71" w:author="Aurélio Faustino Hoppe" w:date="2023-07-05T11:01:00Z">
              <w:r>
                <w:rPr>
                  <w:sz w:val="18"/>
                </w:rPr>
                <w:t>X</w:t>
              </w:r>
            </w:ins>
          </w:p>
        </w:tc>
        <w:tc>
          <w:tcPr>
            <w:tcW w:w="267" w:type="pct"/>
            <w:tcBorders>
              <w:top w:val="single" w:sz="4" w:space="0" w:color="auto"/>
              <w:left w:val="single" w:sz="4" w:space="0" w:color="auto"/>
              <w:bottom w:val="single" w:sz="12" w:space="0" w:color="auto"/>
              <w:right w:val="single" w:sz="12" w:space="0" w:color="auto"/>
            </w:tcBorders>
          </w:tcPr>
          <w:p w14:paraId="4FC9A431" w14:textId="77777777" w:rsidR="00B00A96" w:rsidRPr="00320BFA" w:rsidRDefault="00B00A96" w:rsidP="002A4143">
            <w:pPr>
              <w:keepNext w:val="0"/>
              <w:keepLines w:val="0"/>
              <w:ind w:left="709" w:hanging="709"/>
              <w:jc w:val="center"/>
              <w:rPr>
                <w:sz w:val="18"/>
              </w:rPr>
            </w:pPr>
          </w:p>
        </w:tc>
      </w:tr>
    </w:tbl>
    <w:p w14:paraId="4E74E9C7" w14:textId="77777777" w:rsidR="00B00A96" w:rsidRPr="003F5F25" w:rsidRDefault="00B00A96" w:rsidP="00B00A96">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B00A96" w:rsidRPr="00320BFA" w14:paraId="4D84A7D4" w14:textId="77777777" w:rsidTr="002A4143">
        <w:trPr>
          <w:cantSplit/>
          <w:jc w:val="center"/>
        </w:trPr>
        <w:tc>
          <w:tcPr>
            <w:tcW w:w="5000" w:type="pct"/>
            <w:gridSpan w:val="3"/>
            <w:tcBorders>
              <w:top w:val="single" w:sz="12" w:space="0" w:color="auto"/>
              <w:left w:val="single" w:sz="12" w:space="0" w:color="auto"/>
              <w:bottom w:val="nil"/>
              <w:right w:val="single" w:sz="12" w:space="0" w:color="auto"/>
            </w:tcBorders>
            <w:hideMark/>
          </w:tcPr>
          <w:p w14:paraId="76395925" w14:textId="77777777" w:rsidR="00B00A96" w:rsidRPr="00320BFA" w:rsidRDefault="00B00A96" w:rsidP="002A4143">
            <w:pPr>
              <w:keepNext w:val="0"/>
              <w:keepLines w:val="0"/>
              <w:spacing w:before="60"/>
              <w:jc w:val="both"/>
              <w:rPr>
                <w:sz w:val="18"/>
              </w:rPr>
            </w:pPr>
            <w:r w:rsidRPr="00320BFA">
              <w:rPr>
                <w:sz w:val="18"/>
              </w:rPr>
              <w:t>O projeto de TCC será reprovado se:</w:t>
            </w:r>
          </w:p>
          <w:p w14:paraId="111DE930" w14:textId="77777777" w:rsidR="00B00A96" w:rsidRPr="00320BFA" w:rsidRDefault="00B00A96" w:rsidP="00B00A96">
            <w:pPr>
              <w:keepNext w:val="0"/>
              <w:keepLines w:val="0"/>
              <w:numPr>
                <w:ilvl w:val="0"/>
                <w:numId w:val="6"/>
              </w:numPr>
              <w:ind w:left="357" w:hanging="357"/>
              <w:jc w:val="both"/>
              <w:rPr>
                <w:sz w:val="18"/>
              </w:rPr>
            </w:pPr>
            <w:r w:rsidRPr="00320BFA">
              <w:rPr>
                <w:sz w:val="18"/>
              </w:rPr>
              <w:t>qualquer um dos itens tiver resposta NÃO ATENDE;</w:t>
            </w:r>
          </w:p>
          <w:p w14:paraId="43879CF2" w14:textId="77777777" w:rsidR="00B00A96" w:rsidRPr="00320BFA" w:rsidRDefault="00B00A96" w:rsidP="00B00A96">
            <w:pPr>
              <w:keepNext w:val="0"/>
              <w:keepLines w:val="0"/>
              <w:numPr>
                <w:ilvl w:val="0"/>
                <w:numId w:val="6"/>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449CC6D5" w14:textId="77777777" w:rsidR="00B00A96" w:rsidRPr="00320BFA" w:rsidRDefault="00B00A96" w:rsidP="002A4143">
            <w:pPr>
              <w:keepNext w:val="0"/>
              <w:keepLines w:val="0"/>
              <w:jc w:val="both"/>
              <w:rPr>
                <w:sz w:val="18"/>
              </w:rPr>
            </w:pPr>
          </w:p>
        </w:tc>
      </w:tr>
      <w:tr w:rsidR="00B00A96" w:rsidRPr="00320BFA" w14:paraId="21492734" w14:textId="77777777" w:rsidTr="002A4143">
        <w:trPr>
          <w:cantSplit/>
          <w:jc w:val="center"/>
        </w:trPr>
        <w:tc>
          <w:tcPr>
            <w:tcW w:w="1250" w:type="pct"/>
            <w:tcBorders>
              <w:top w:val="nil"/>
              <w:left w:val="single" w:sz="12" w:space="0" w:color="auto"/>
              <w:bottom w:val="single" w:sz="12" w:space="0" w:color="auto"/>
              <w:right w:val="nil"/>
            </w:tcBorders>
            <w:hideMark/>
          </w:tcPr>
          <w:p w14:paraId="752750AC" w14:textId="77777777" w:rsidR="00B00A96" w:rsidRPr="00320BFA" w:rsidRDefault="00B00A96" w:rsidP="002A414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04EBC77" w14:textId="26A51026" w:rsidR="00B00A96" w:rsidRPr="00320BFA" w:rsidRDefault="00B00A96" w:rsidP="002A4143">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w:t>
            </w:r>
            <w:ins w:id="72" w:author="Aurélio Faustino Hoppe" w:date="2023-07-05T11:02:00Z">
              <w:r w:rsidR="007D76B9">
                <w:rPr>
                  <w:sz w:val="20"/>
                </w:rPr>
                <w:t>X</w:t>
              </w:r>
            </w:ins>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7A0DCF2" w14:textId="77777777" w:rsidR="00B00A96" w:rsidRPr="00320BFA" w:rsidRDefault="00B00A96" w:rsidP="002A4143">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0E71BE5A" w14:textId="77777777" w:rsidR="00B00A96" w:rsidRDefault="00B00A96" w:rsidP="00B00A96">
      <w:pPr>
        <w:pStyle w:val="TF-xAvalTTULO"/>
        <w:ind w:left="0" w:firstLine="0"/>
        <w:jc w:val="left"/>
      </w:pPr>
    </w:p>
    <w:p w14:paraId="1568BD77" w14:textId="18A885B7" w:rsidR="00B00A96" w:rsidRDefault="007D76B9">
      <w:ins w:id="73" w:author="Aurélio Faustino Hoppe" w:date="2023-07-05T11:04:00Z">
        <w:r>
          <w:rPr>
            <w:rStyle w:val="cf01"/>
          </w:rPr>
          <w:t>Para o TCC2, sugiro que você faça uma boa reestruturação nas partes que serão reaproveitadas. Introdução, Revisão bibliográfica, trabalhos correlatos e requisitos. Estas seções apresentam muitas limitações. Veja os comentários feitos anteriormente na avaliação do pré-projeto</w:t>
        </w:r>
      </w:ins>
    </w:p>
    <w:sectPr w:rsidR="00B00A96">
      <w:headerReference w:type="default" r:id="rId27"/>
      <w:footerReference w:type="even" r:id="rId28"/>
      <w:footerReference w:type="default" r:id="rId29"/>
      <w:headerReference w:type="first" r:id="rId30"/>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Aurélio Faustino Hoppe" w:date="2023-07-05T10:56:00Z" w:initials="AF">
    <w:p w14:paraId="27BB698F" w14:textId="77777777" w:rsidR="00F7404C" w:rsidRDefault="00F7404C" w:rsidP="00663401">
      <w:pPr>
        <w:pStyle w:val="Textodecomentrio"/>
      </w:pPr>
      <w:r>
        <w:rPr>
          <w:rStyle w:val="Refdecomentrio"/>
        </w:rPr>
        <w:annotationRef/>
      </w:r>
      <w:r>
        <w:t>Estas figuras poderiam ficar uma do lado da outra</w:t>
      </w:r>
    </w:p>
  </w:comment>
  <w:comment w:id="30" w:author="Aurélio Faustino Hoppe" w:date="2023-07-05T10:56:00Z" w:initials="AF">
    <w:p w14:paraId="46575DA8" w14:textId="77777777" w:rsidR="00F7404C" w:rsidRDefault="00F7404C" w:rsidP="00427E55">
      <w:pPr>
        <w:pStyle w:val="Textodecomentrio"/>
      </w:pPr>
      <w:r>
        <w:rPr>
          <w:rStyle w:val="Refdecomentrio"/>
        </w:rPr>
        <w:annotationRef/>
      </w:r>
      <w:r>
        <w:t>Idem ao comentário anterior</w:t>
      </w:r>
    </w:p>
  </w:comment>
  <w:comment w:id="34" w:author="Aurélio Faustino Hoppe" w:date="2023-07-05T10:56:00Z" w:initials="AF">
    <w:p w14:paraId="15349A15" w14:textId="77777777" w:rsidR="00F7404C" w:rsidRDefault="00F7404C" w:rsidP="004C1E66">
      <w:pPr>
        <w:pStyle w:val="Textodecomentrio"/>
      </w:pPr>
      <w:r>
        <w:rPr>
          <w:rStyle w:val="Refdecomentrio"/>
        </w:rPr>
        <w:annotationRef/>
      </w:r>
      <w:r>
        <w:t>Idem ao comentário anterior</w:t>
      </w:r>
    </w:p>
  </w:comment>
  <w:comment w:id="54" w:author="Aurélio Faustino Hoppe" w:date="2023-07-05T11:00:00Z" w:initials="AF">
    <w:p w14:paraId="7227CE1A" w14:textId="77777777" w:rsidR="00F7404C" w:rsidRDefault="00F7404C" w:rsidP="002F5F21">
      <w:pPr>
        <w:pStyle w:val="Textodecomentrio"/>
      </w:pPr>
      <w:r>
        <w:rPr>
          <w:rStyle w:val="Refdecomentrio"/>
        </w:rPr>
        <w:annotationRef/>
      </w:r>
      <w:r>
        <w:t>Simplesmente, se transformou o que estava antes em seção... bah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BB698F" w15:done="0"/>
  <w15:commentEx w15:paraId="46575DA8" w15:done="0"/>
  <w15:commentEx w15:paraId="15349A15" w15:done="0"/>
  <w15:commentEx w15:paraId="7227CE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FCAC0" w16cex:dateUtc="2023-07-05T13:56:00Z"/>
  <w16cex:commentExtensible w16cex:durableId="284FCAD7" w16cex:dateUtc="2023-07-05T13:56:00Z"/>
  <w16cex:commentExtensible w16cex:durableId="284FCAEE" w16cex:dateUtc="2023-07-05T13:56:00Z"/>
  <w16cex:commentExtensible w16cex:durableId="284FCBE1" w16cex:dateUtc="2023-07-05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BB698F" w16cid:durableId="284FCAC0"/>
  <w16cid:commentId w16cid:paraId="46575DA8" w16cid:durableId="284FCAD7"/>
  <w16cid:commentId w16cid:paraId="15349A15" w16cid:durableId="284FCAEE"/>
  <w16cid:commentId w16cid:paraId="7227CE1A" w16cid:durableId="284FCB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6959A" w14:textId="77777777" w:rsidR="00991554" w:rsidRDefault="00991554">
      <w:r>
        <w:separator/>
      </w:r>
    </w:p>
  </w:endnote>
  <w:endnote w:type="continuationSeparator" w:id="0">
    <w:p w14:paraId="4B89A325" w14:textId="77777777" w:rsidR="00991554" w:rsidRDefault="00991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E6FF" w14:textId="77777777" w:rsidR="0026369C" w:rsidRDefault="0000000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CFD96FC" w14:textId="77777777" w:rsidR="0026369C" w:rsidRDefault="0026369C">
    <w:pPr>
      <w:pStyle w:val="Rodap"/>
      <w:ind w:right="360"/>
    </w:pPr>
  </w:p>
  <w:p w14:paraId="5A181308" w14:textId="77777777" w:rsidR="0026369C" w:rsidRDefault="0026369C"/>
  <w:p w14:paraId="328719B8" w14:textId="77777777" w:rsidR="0026369C" w:rsidRDefault="002636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AAF98" w14:textId="77777777" w:rsidR="0026369C" w:rsidRDefault="0000000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7AF4FB4" w14:textId="77777777" w:rsidR="0026369C" w:rsidRDefault="0026369C">
    <w:pPr>
      <w:pStyle w:val="Rodap"/>
      <w:ind w:right="360"/>
    </w:pPr>
  </w:p>
  <w:p w14:paraId="01B9ADF7" w14:textId="77777777" w:rsidR="0026369C" w:rsidRDefault="0026369C"/>
  <w:p w14:paraId="3D76E7CC" w14:textId="77777777" w:rsidR="0026369C" w:rsidRDefault="002636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470C4" w14:textId="77777777" w:rsidR="00991554" w:rsidRDefault="00991554">
      <w:r>
        <w:separator/>
      </w:r>
    </w:p>
  </w:footnote>
  <w:footnote w:type="continuationSeparator" w:id="0">
    <w:p w14:paraId="43BEACE4" w14:textId="77777777" w:rsidR="00991554" w:rsidRDefault="00991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7621" w14:textId="77777777" w:rsidR="0026369C" w:rsidRDefault="0026369C">
    <w:pPr>
      <w:pStyle w:val="Cabealho"/>
      <w:tabs>
        <w:tab w:val="clear" w:pos="8640"/>
        <w:tab w:val="right" w:pos="8931"/>
      </w:tabs>
      <w:ind w:right="141"/>
    </w:pPr>
  </w:p>
  <w:p w14:paraId="311A39A6" w14:textId="77777777" w:rsidR="0026369C" w:rsidRDefault="0026369C"/>
  <w:p w14:paraId="7DB05454" w14:textId="77777777" w:rsidR="0026369C" w:rsidRDefault="002636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26369C" w14:paraId="11629B5F" w14:textId="77777777">
      <w:tc>
        <w:tcPr>
          <w:tcW w:w="3227" w:type="dxa"/>
          <w:shd w:val="clear" w:color="auto" w:fill="auto"/>
        </w:tcPr>
        <w:p w14:paraId="2D83214F" w14:textId="77777777" w:rsidR="0026369C" w:rsidRDefault="00000000">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AA192B7" w14:textId="77777777" w:rsidR="0026369C" w:rsidRDefault="00000000">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386471A" w14:textId="77777777" w:rsidR="0026369C" w:rsidRDefault="0026369C">
          <w:pPr>
            <w:pStyle w:val="Cabealho"/>
            <w:tabs>
              <w:tab w:val="clear" w:pos="8640"/>
              <w:tab w:val="right" w:pos="8931"/>
            </w:tabs>
            <w:ind w:right="141"/>
            <w:jc w:val="right"/>
            <w:rPr>
              <w:rStyle w:val="Nmerodepgina"/>
            </w:rPr>
          </w:pPr>
        </w:p>
      </w:tc>
    </w:tr>
  </w:tbl>
  <w:p w14:paraId="0EEF46B5" w14:textId="77777777" w:rsidR="0026369C" w:rsidRDefault="002636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C080DA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135172170">
    <w:abstractNumId w:val="0"/>
  </w:num>
  <w:num w:numId="2" w16cid:durableId="1423184184">
    <w:abstractNumId w:val="1"/>
  </w:num>
  <w:num w:numId="3" w16cid:durableId="2507457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1419733">
    <w:abstractNumId w:val="1"/>
    <w:lvlOverride w:ilvl="0">
      <w:startOverride w:val="1"/>
    </w:lvlOverride>
  </w:num>
  <w:num w:numId="5" w16cid:durableId="887300660">
    <w:abstractNumId w:val="2"/>
  </w:num>
  <w:num w:numId="6" w16cid:durableId="1526943987">
    <w:abstractNumId w:val="3"/>
  </w:num>
  <w:num w:numId="7" w16cid:durableId="949580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rélio Faustino Hoppe">
    <w15:presenceInfo w15:providerId="AD" w15:userId="S::aureliof@furb.br::7fa29875-e2ce-409a-8bd5-623e40e88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3D"/>
    <w:rsid w:val="00010AF1"/>
    <w:rsid w:val="00017C3E"/>
    <w:rsid w:val="00083C7D"/>
    <w:rsid w:val="0014474F"/>
    <w:rsid w:val="001704ED"/>
    <w:rsid w:val="001B4B16"/>
    <w:rsid w:val="001E344C"/>
    <w:rsid w:val="002001FA"/>
    <w:rsid w:val="002017D4"/>
    <w:rsid w:val="00201986"/>
    <w:rsid w:val="0021572B"/>
    <w:rsid w:val="00245466"/>
    <w:rsid w:val="0026369C"/>
    <w:rsid w:val="00276769"/>
    <w:rsid w:val="002A0167"/>
    <w:rsid w:val="002C08C8"/>
    <w:rsid w:val="002E57DA"/>
    <w:rsid w:val="00334AF7"/>
    <w:rsid w:val="003429BE"/>
    <w:rsid w:val="00384F42"/>
    <w:rsid w:val="003C63E6"/>
    <w:rsid w:val="00455E5F"/>
    <w:rsid w:val="004F610F"/>
    <w:rsid w:val="00541E9D"/>
    <w:rsid w:val="00572F85"/>
    <w:rsid w:val="005772FF"/>
    <w:rsid w:val="00593F40"/>
    <w:rsid w:val="005D0239"/>
    <w:rsid w:val="00611754"/>
    <w:rsid w:val="00613767"/>
    <w:rsid w:val="00666056"/>
    <w:rsid w:val="00683B95"/>
    <w:rsid w:val="00690E90"/>
    <w:rsid w:val="006A4F51"/>
    <w:rsid w:val="006C34BF"/>
    <w:rsid w:val="006E06D3"/>
    <w:rsid w:val="007D76B9"/>
    <w:rsid w:val="00825117"/>
    <w:rsid w:val="00825DCE"/>
    <w:rsid w:val="00867120"/>
    <w:rsid w:val="0089735C"/>
    <w:rsid w:val="008C7FE0"/>
    <w:rsid w:val="008F5F67"/>
    <w:rsid w:val="009568C7"/>
    <w:rsid w:val="00965F2F"/>
    <w:rsid w:val="00991554"/>
    <w:rsid w:val="00993C3D"/>
    <w:rsid w:val="009E46D7"/>
    <w:rsid w:val="00AB6C47"/>
    <w:rsid w:val="00B00A96"/>
    <w:rsid w:val="00B05176"/>
    <w:rsid w:val="00B2153C"/>
    <w:rsid w:val="00B51C80"/>
    <w:rsid w:val="00BA6EF4"/>
    <w:rsid w:val="00BC5F80"/>
    <w:rsid w:val="00BF12B8"/>
    <w:rsid w:val="00C71F9F"/>
    <w:rsid w:val="00CA6836"/>
    <w:rsid w:val="00CB07F6"/>
    <w:rsid w:val="00CE4195"/>
    <w:rsid w:val="00CE7D61"/>
    <w:rsid w:val="00D23876"/>
    <w:rsid w:val="00D362C3"/>
    <w:rsid w:val="00DD7768"/>
    <w:rsid w:val="00E2205D"/>
    <w:rsid w:val="00E42484"/>
    <w:rsid w:val="00E5373A"/>
    <w:rsid w:val="00E53B35"/>
    <w:rsid w:val="00ED6DF8"/>
    <w:rsid w:val="00F7404C"/>
    <w:rsid w:val="00F93200"/>
    <w:rsid w:val="00FC69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237E"/>
  <w15:docId w15:val="{CBE8D9FB-B4DD-4105-8146-24D9E98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3C3D"/>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541E9D"/>
    <w:pPr>
      <w:numPr>
        <w:numId w:val="1"/>
      </w:numPr>
      <w:tabs>
        <w:tab w:val="left" w:pos="284"/>
      </w:tabs>
      <w:spacing w:before="120" w:line="360" w:lineRule="auto"/>
      <w:jc w:val="both"/>
      <w:outlineLvl w:val="0"/>
    </w:pPr>
    <w:rPr>
      <w:b/>
      <w:caps/>
      <w:sz w:val="20"/>
    </w:rPr>
  </w:style>
  <w:style w:type="paragraph" w:styleId="Ttulo2">
    <w:name w:val="heading 2"/>
    <w:aliases w:val="TF-TÍTULO 2"/>
    <w:next w:val="TF-TEXTO"/>
    <w:link w:val="Ttulo2Char"/>
    <w:autoRedefine/>
    <w:qFormat/>
    <w:rsid w:val="00993C3D"/>
    <w:pPr>
      <w:keepNext/>
      <w:keepLines/>
      <w:numPr>
        <w:ilvl w:val="1"/>
        <w:numId w:val="1"/>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qFormat/>
    <w:rsid w:val="00993C3D"/>
    <w:pPr>
      <w:keepNext/>
      <w:keepLines/>
      <w:numPr>
        <w:ilvl w:val="2"/>
        <w:numId w:val="1"/>
      </w:numPr>
      <w:spacing w:before="240" w:after="0" w:line="360" w:lineRule="auto"/>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qFormat/>
    <w:rsid w:val="00993C3D"/>
    <w:pPr>
      <w:keepNext/>
      <w:keepLines/>
      <w:numPr>
        <w:ilvl w:val="3"/>
        <w:numId w:val="1"/>
      </w:numPr>
      <w:spacing w:before="240" w:after="0" w:line="360" w:lineRule="auto"/>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qFormat/>
    <w:rsid w:val="00993C3D"/>
    <w:pPr>
      <w:keepNext/>
      <w:keepLines/>
      <w:numPr>
        <w:ilvl w:val="4"/>
        <w:numId w:val="1"/>
      </w:numPr>
      <w:spacing w:before="240" w:after="0" w:line="360" w:lineRule="auto"/>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qFormat/>
    <w:rsid w:val="00993C3D"/>
    <w:pPr>
      <w:keepNext/>
      <w:numPr>
        <w:ilvl w:val="5"/>
        <w:numId w:val="1"/>
      </w:numPr>
      <w:spacing w:before="360" w:after="240" w:line="240" w:lineRule="auto"/>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qFormat/>
    <w:rsid w:val="00993C3D"/>
    <w:pPr>
      <w:keepNext/>
      <w:numPr>
        <w:ilvl w:val="6"/>
        <w:numId w:val="1"/>
      </w:numPr>
      <w:spacing w:before="360" w:after="240" w:line="240" w:lineRule="auto"/>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qFormat/>
    <w:rsid w:val="00993C3D"/>
    <w:pPr>
      <w:keepNext/>
      <w:numPr>
        <w:ilvl w:val="7"/>
        <w:numId w:val="1"/>
      </w:numPr>
      <w:spacing w:before="360" w:after="240" w:line="240" w:lineRule="auto"/>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qFormat/>
    <w:rsid w:val="00993C3D"/>
    <w:pPr>
      <w:keepNext/>
      <w:numPr>
        <w:ilvl w:val="8"/>
        <w:numId w:val="1"/>
      </w:numPr>
      <w:spacing w:before="360" w:after="360" w:line="240" w:lineRule="auto"/>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541E9D"/>
    <w:rPr>
      <w:rFonts w:ascii="Times New Roman" w:eastAsia="Times New Roman" w:hAnsi="Times New Roman" w:cs="Times New Roman"/>
      <w:b/>
      <w:caps/>
      <w:kern w:val="0"/>
      <w:sz w:val="20"/>
      <w:szCs w:val="24"/>
      <w:lang w:eastAsia="pt-BR"/>
      <w14:ligatures w14:val="none"/>
    </w:rPr>
  </w:style>
  <w:style w:type="character" w:customStyle="1" w:styleId="Ttulo2Char">
    <w:name w:val="Título 2 Char"/>
    <w:aliases w:val="TF-TÍTULO 2 Char"/>
    <w:basedOn w:val="Fontepargpadro"/>
    <w:link w:val="Ttulo2"/>
    <w:rsid w:val="00993C3D"/>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rsid w:val="00993C3D"/>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rsid w:val="00993C3D"/>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rsid w:val="00993C3D"/>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rsid w:val="00993C3D"/>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993C3D"/>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customStyle="1" w:styleId="TF-TEXTOQUADRO">
    <w:name w:val="TF-TEXTO QUADRO"/>
    <w:rsid w:val="00993C3D"/>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TF-REFERNCIASITEM"/>
    <w:rsid w:val="00993C3D"/>
    <w:pPr>
      <w:keepLines w:val="0"/>
      <w:spacing w:before="120"/>
      <w:jc w:val="center"/>
    </w:pPr>
    <w:rPr>
      <w:b/>
      <w:caps/>
      <w:sz w:val="20"/>
      <w:szCs w:val="20"/>
    </w:rPr>
  </w:style>
  <w:style w:type="paragraph" w:customStyle="1" w:styleId="TF-SUBALNEAnvel1">
    <w:name w:val="TF-SUBALÍNEA nível 1"/>
    <w:basedOn w:val="TF-ALNEA"/>
    <w:rsid w:val="00993C3D"/>
    <w:pPr>
      <w:numPr>
        <w:ilvl w:val="1"/>
      </w:numPr>
    </w:pPr>
    <w:rPr>
      <w:rFonts w:ascii="Times" w:hAnsi="Times"/>
    </w:rPr>
  </w:style>
  <w:style w:type="paragraph" w:customStyle="1" w:styleId="TF-ALNEA">
    <w:name w:val="TF-ALÍNEA"/>
    <w:qFormat/>
    <w:rsid w:val="00993C3D"/>
    <w:pPr>
      <w:widowControl w:val="0"/>
      <w:numPr>
        <w:numId w:val="2"/>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SUBALNEAnvel2">
    <w:name w:val="TF-SUBALÍNEA nível 2"/>
    <w:basedOn w:val="TF-SUBALNEAnvel1"/>
    <w:rsid w:val="00993C3D"/>
    <w:pPr>
      <w:numPr>
        <w:ilvl w:val="2"/>
      </w:numPr>
    </w:pPr>
  </w:style>
  <w:style w:type="paragraph" w:styleId="Cabealho">
    <w:name w:val="header"/>
    <w:basedOn w:val="Normal"/>
    <w:link w:val="CabealhoChar"/>
    <w:uiPriority w:val="99"/>
    <w:rsid w:val="00993C3D"/>
    <w:pPr>
      <w:tabs>
        <w:tab w:val="center" w:pos="4320"/>
        <w:tab w:val="right" w:pos="8640"/>
      </w:tabs>
    </w:pPr>
  </w:style>
  <w:style w:type="character" w:customStyle="1" w:styleId="CabealhoChar">
    <w:name w:val="Cabeçalho Char"/>
    <w:basedOn w:val="Fontepargpadro"/>
    <w:link w:val="Cabealho"/>
    <w:uiPriority w:val="99"/>
    <w:rsid w:val="00993C3D"/>
    <w:rPr>
      <w:rFonts w:ascii="Times New Roman" w:eastAsia="Times New Roman" w:hAnsi="Times New Roman" w:cs="Times New Roman"/>
      <w:kern w:val="0"/>
      <w:sz w:val="24"/>
      <w:szCs w:val="24"/>
      <w:lang w:eastAsia="pt-BR"/>
      <w14:ligatures w14:val="none"/>
    </w:rPr>
  </w:style>
  <w:style w:type="paragraph" w:styleId="Rodap">
    <w:name w:val="footer"/>
    <w:basedOn w:val="Normal"/>
    <w:link w:val="RodapChar"/>
    <w:uiPriority w:val="99"/>
    <w:rsid w:val="00993C3D"/>
    <w:pPr>
      <w:tabs>
        <w:tab w:val="center" w:pos="4320"/>
        <w:tab w:val="right" w:pos="8640"/>
      </w:tabs>
    </w:pPr>
    <w:rPr>
      <w:sz w:val="20"/>
    </w:rPr>
  </w:style>
  <w:style w:type="character" w:customStyle="1" w:styleId="RodapChar">
    <w:name w:val="Rodapé Char"/>
    <w:basedOn w:val="Fontepargpadro"/>
    <w:link w:val="Rodap"/>
    <w:uiPriority w:val="99"/>
    <w:rsid w:val="00993C3D"/>
    <w:rPr>
      <w:rFonts w:ascii="Times New Roman" w:eastAsia="Times New Roman" w:hAnsi="Times New Roman" w:cs="Times New Roman"/>
      <w:kern w:val="0"/>
      <w:sz w:val="20"/>
      <w:szCs w:val="24"/>
      <w:lang w:eastAsia="pt-BR"/>
      <w14:ligatures w14:val="none"/>
    </w:rPr>
  </w:style>
  <w:style w:type="character" w:styleId="Nmerodepgina">
    <w:name w:val="page number"/>
    <w:basedOn w:val="Fontepargpadro"/>
    <w:semiHidden/>
    <w:rsid w:val="00993C3D"/>
  </w:style>
  <w:style w:type="paragraph" w:customStyle="1" w:styleId="TF-LEGENDA">
    <w:name w:val="TF-LEGENDA"/>
    <w:basedOn w:val="Normal"/>
    <w:next w:val="TF-TEXTOQUADRO"/>
    <w:qFormat/>
    <w:rsid w:val="00993C3D"/>
    <w:pPr>
      <w:spacing w:before="60"/>
      <w:jc w:val="center"/>
      <w:outlineLvl w:val="0"/>
    </w:pPr>
    <w:rPr>
      <w:sz w:val="20"/>
      <w:szCs w:val="20"/>
    </w:rPr>
  </w:style>
  <w:style w:type="paragraph" w:customStyle="1" w:styleId="TF-TTULO">
    <w:name w:val="TF-TÍTULO"/>
    <w:next w:val="Normal"/>
    <w:rsid w:val="00993C3D"/>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TEXTOQUADROCentralizado">
    <w:name w:val="TF-TEXTO QUADRO Centralizado"/>
    <w:basedOn w:val="TF-TEXTOQUADRO"/>
    <w:rsid w:val="00993C3D"/>
    <w:pPr>
      <w:jc w:val="center"/>
    </w:pPr>
  </w:style>
  <w:style w:type="paragraph" w:customStyle="1" w:styleId="TF-FIGURA">
    <w:name w:val="TF-FIGURA"/>
    <w:basedOn w:val="TF-TEXTO"/>
    <w:qFormat/>
    <w:rsid w:val="00993C3D"/>
    <w:pPr>
      <w:keepNext/>
      <w:spacing w:after="0"/>
      <w:ind w:firstLine="0"/>
      <w:jc w:val="center"/>
    </w:pPr>
  </w:style>
  <w:style w:type="paragraph" w:styleId="Textodecomentrio">
    <w:name w:val="annotation text"/>
    <w:basedOn w:val="Normal"/>
    <w:link w:val="TextodecomentrioChar"/>
    <w:uiPriority w:val="99"/>
    <w:unhideWhenUsed/>
    <w:rsid w:val="00993C3D"/>
    <w:rPr>
      <w:sz w:val="20"/>
      <w:szCs w:val="20"/>
    </w:rPr>
  </w:style>
  <w:style w:type="character" w:customStyle="1" w:styleId="TextodecomentrioChar">
    <w:name w:val="Texto de comentário Char"/>
    <w:basedOn w:val="Fontepargpadro"/>
    <w:link w:val="Textodecomentrio"/>
    <w:uiPriority w:val="99"/>
    <w:rsid w:val="00993C3D"/>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993C3D"/>
    <w:rPr>
      <w:sz w:val="16"/>
      <w:szCs w:val="16"/>
    </w:rPr>
  </w:style>
  <w:style w:type="paragraph" w:customStyle="1" w:styleId="TF-AUTOR">
    <w:name w:val="TF-AUTOR"/>
    <w:basedOn w:val="Normal"/>
    <w:rsid w:val="00993C3D"/>
    <w:pPr>
      <w:spacing w:before="120"/>
      <w:jc w:val="center"/>
    </w:pPr>
    <w:rPr>
      <w:color w:val="000000"/>
      <w:sz w:val="20"/>
      <w:szCs w:val="20"/>
    </w:rPr>
  </w:style>
  <w:style w:type="paragraph" w:customStyle="1" w:styleId="TF-FONTE">
    <w:name w:val="TF-FONTE"/>
    <w:next w:val="Normal"/>
    <w:qFormat/>
    <w:rsid w:val="00993C3D"/>
    <w:pPr>
      <w:spacing w:after="120" w:line="240" w:lineRule="auto"/>
      <w:jc w:val="center"/>
    </w:pPr>
    <w:rPr>
      <w:rFonts w:ascii="Times New Roman" w:eastAsia="Times New Roman" w:hAnsi="Times New Roman" w:cs="Times New Roman"/>
      <w:kern w:val="0"/>
      <w:sz w:val="18"/>
      <w:szCs w:val="20"/>
      <w:lang w:eastAsia="pt-BR"/>
      <w14:ligatures w14:val="none"/>
    </w:rPr>
  </w:style>
  <w:style w:type="paragraph" w:customStyle="1" w:styleId="TF-REFERNCIASITEM">
    <w:name w:val="TF-REFERÊNCIAS ITEM"/>
    <w:rsid w:val="00993C3D"/>
    <w:pPr>
      <w:keepLines/>
      <w:spacing w:before="120" w:after="0" w:line="240" w:lineRule="auto"/>
    </w:pPr>
    <w:rPr>
      <w:rFonts w:ascii="Times New Roman" w:eastAsia="Times New Roman" w:hAnsi="Times New Roman" w:cs="Times New Roman"/>
      <w:kern w:val="0"/>
      <w:sz w:val="18"/>
      <w:szCs w:val="20"/>
      <w:lang w:eastAsia="pt-BR"/>
      <w14:ligatures w14:val="none"/>
    </w:rPr>
  </w:style>
  <w:style w:type="paragraph" w:styleId="Legenda">
    <w:name w:val="caption"/>
    <w:basedOn w:val="Normal"/>
    <w:next w:val="Normal"/>
    <w:uiPriority w:val="35"/>
    <w:unhideWhenUsed/>
    <w:qFormat/>
    <w:rsid w:val="00DD7768"/>
    <w:pPr>
      <w:spacing w:after="200"/>
    </w:pPr>
    <w:rPr>
      <w:i/>
      <w:iCs/>
      <w:color w:val="44546A" w:themeColor="text2"/>
      <w:sz w:val="18"/>
      <w:szCs w:val="18"/>
    </w:rPr>
  </w:style>
  <w:style w:type="paragraph" w:styleId="Corpodetexto">
    <w:name w:val="Body Text"/>
    <w:basedOn w:val="Normal"/>
    <w:link w:val="CorpodetextoChar"/>
    <w:uiPriority w:val="1"/>
    <w:qFormat/>
    <w:rsid w:val="006A4F51"/>
    <w:pPr>
      <w:keepNext w:val="0"/>
      <w:keepLines w:val="0"/>
      <w:widowControl w:val="0"/>
      <w:autoSpaceDE w:val="0"/>
      <w:autoSpaceDN w:val="0"/>
      <w:spacing w:before="120"/>
      <w:ind w:left="132"/>
      <w:jc w:val="both"/>
    </w:pPr>
    <w:rPr>
      <w:sz w:val="20"/>
      <w:szCs w:val="20"/>
      <w:lang w:val="pt-PT" w:eastAsia="en-US"/>
    </w:rPr>
  </w:style>
  <w:style w:type="character" w:customStyle="1" w:styleId="CorpodetextoChar">
    <w:name w:val="Corpo de texto Char"/>
    <w:basedOn w:val="Fontepargpadro"/>
    <w:link w:val="Corpodetexto"/>
    <w:uiPriority w:val="1"/>
    <w:rsid w:val="006A4F51"/>
    <w:rPr>
      <w:rFonts w:ascii="Times New Roman" w:eastAsia="Times New Roman" w:hAnsi="Times New Roman" w:cs="Times New Roman"/>
      <w:kern w:val="0"/>
      <w:sz w:val="20"/>
      <w:szCs w:val="20"/>
      <w:lang w:val="pt-PT"/>
      <w14:ligatures w14:val="none"/>
    </w:rPr>
  </w:style>
  <w:style w:type="character" w:styleId="Hyperlink">
    <w:name w:val="Hyperlink"/>
    <w:basedOn w:val="Fontepargpadro"/>
    <w:uiPriority w:val="99"/>
    <w:unhideWhenUsed/>
    <w:rsid w:val="00690E90"/>
    <w:rPr>
      <w:color w:val="0563C1" w:themeColor="hyperlink"/>
      <w:u w:val="single"/>
    </w:rPr>
  </w:style>
  <w:style w:type="character" w:styleId="MenoPendente">
    <w:name w:val="Unresolved Mention"/>
    <w:basedOn w:val="Fontepargpadro"/>
    <w:uiPriority w:val="99"/>
    <w:semiHidden/>
    <w:unhideWhenUsed/>
    <w:rsid w:val="00690E90"/>
    <w:rPr>
      <w:color w:val="605E5C"/>
      <w:shd w:val="clear" w:color="auto" w:fill="E1DFDD"/>
    </w:rPr>
  </w:style>
  <w:style w:type="paragraph" w:customStyle="1" w:styleId="TF-xAvalITEMTABELA">
    <w:name w:val="TF-xAval ITEM TABELA"/>
    <w:basedOn w:val="TF-xAvalITEMDETALHE"/>
    <w:rsid w:val="00B00A96"/>
    <w:pPr>
      <w:ind w:left="0"/>
      <w:jc w:val="center"/>
    </w:pPr>
  </w:style>
  <w:style w:type="paragraph" w:customStyle="1" w:styleId="TF-xAvalITEM">
    <w:name w:val="TF-xAval ITEM"/>
    <w:basedOn w:val="Normal"/>
    <w:rsid w:val="00B00A96"/>
    <w:pPr>
      <w:keepNext w:val="0"/>
      <w:keepLines w:val="0"/>
      <w:numPr>
        <w:numId w:val="5"/>
      </w:numPr>
      <w:jc w:val="both"/>
    </w:pPr>
    <w:rPr>
      <w:sz w:val="18"/>
    </w:rPr>
  </w:style>
  <w:style w:type="paragraph" w:customStyle="1" w:styleId="TF-xAvalITEMDETALHE">
    <w:name w:val="TF-xAval ITEM DETALHE"/>
    <w:basedOn w:val="Normal"/>
    <w:rsid w:val="00B00A96"/>
    <w:pPr>
      <w:keepNext w:val="0"/>
      <w:keepLines w:val="0"/>
      <w:numPr>
        <w:ilvl w:val="1"/>
      </w:numPr>
      <w:ind w:left="353"/>
      <w:jc w:val="both"/>
    </w:pPr>
    <w:rPr>
      <w:sz w:val="18"/>
    </w:rPr>
  </w:style>
  <w:style w:type="paragraph" w:customStyle="1" w:styleId="TF-xAvalLINHA">
    <w:name w:val="TF-xAval LINHA"/>
    <w:basedOn w:val="Normal"/>
    <w:rsid w:val="00B00A96"/>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B00A96"/>
    <w:pPr>
      <w:keepNext w:val="0"/>
      <w:keepLines w:val="0"/>
      <w:tabs>
        <w:tab w:val="left" w:pos="708"/>
      </w:tabs>
      <w:ind w:left="720" w:hanging="720"/>
      <w:jc w:val="center"/>
    </w:pPr>
    <w:rPr>
      <w:caps/>
      <w:noProof/>
      <w:sz w:val="22"/>
      <w:szCs w:val="20"/>
    </w:rPr>
  </w:style>
  <w:style w:type="paragraph" w:styleId="Reviso">
    <w:name w:val="Revision"/>
    <w:hidden/>
    <w:uiPriority w:val="99"/>
    <w:semiHidden/>
    <w:rsid w:val="00F7404C"/>
    <w:pPr>
      <w:spacing w:after="0" w:line="240" w:lineRule="auto"/>
    </w:pPr>
    <w:rPr>
      <w:rFonts w:ascii="Times New Roman" w:eastAsia="Times New Roman" w:hAnsi="Times New Roman" w:cs="Times New Roman"/>
      <w:kern w:val="0"/>
      <w:sz w:val="24"/>
      <w:szCs w:val="24"/>
      <w:lang w:eastAsia="pt-BR"/>
      <w14:ligatures w14:val="none"/>
    </w:rPr>
  </w:style>
  <w:style w:type="paragraph" w:styleId="Assuntodocomentrio">
    <w:name w:val="annotation subject"/>
    <w:basedOn w:val="Textodecomentrio"/>
    <w:next w:val="Textodecomentrio"/>
    <w:link w:val="AssuntodocomentrioChar"/>
    <w:uiPriority w:val="99"/>
    <w:semiHidden/>
    <w:unhideWhenUsed/>
    <w:rsid w:val="00F7404C"/>
    <w:rPr>
      <w:b/>
      <w:bCs/>
    </w:rPr>
  </w:style>
  <w:style w:type="character" w:customStyle="1" w:styleId="AssuntodocomentrioChar">
    <w:name w:val="Assunto do comentário Char"/>
    <w:basedOn w:val="TextodecomentrioChar"/>
    <w:link w:val="Assuntodocomentrio"/>
    <w:uiPriority w:val="99"/>
    <w:semiHidden/>
    <w:rsid w:val="00F7404C"/>
    <w:rPr>
      <w:rFonts w:ascii="Times New Roman" w:eastAsia="Times New Roman" w:hAnsi="Times New Roman" w:cs="Times New Roman"/>
      <w:b/>
      <w:bCs/>
      <w:kern w:val="0"/>
      <w:sz w:val="20"/>
      <w:szCs w:val="20"/>
      <w:lang w:eastAsia="pt-BR"/>
      <w14:ligatures w14:val="none"/>
    </w:rPr>
  </w:style>
  <w:style w:type="character" w:customStyle="1" w:styleId="cf01">
    <w:name w:val="cf01"/>
    <w:basedOn w:val="Fontepargpadro"/>
    <w:rsid w:val="007D76B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34371">
      <w:bodyDiv w:val="1"/>
      <w:marLeft w:val="0"/>
      <w:marRight w:val="0"/>
      <w:marTop w:val="0"/>
      <w:marBottom w:val="0"/>
      <w:divBdr>
        <w:top w:val="none" w:sz="0" w:space="0" w:color="auto"/>
        <w:left w:val="none" w:sz="0" w:space="0" w:color="auto"/>
        <w:bottom w:val="none" w:sz="0" w:space="0" w:color="auto"/>
        <w:right w:val="none" w:sz="0" w:space="0" w:color="auto"/>
      </w:divBdr>
      <w:divsChild>
        <w:div w:id="69928530">
          <w:marLeft w:val="0"/>
          <w:marRight w:val="240"/>
          <w:marTop w:val="0"/>
          <w:marBottom w:val="0"/>
          <w:divBdr>
            <w:top w:val="none" w:sz="0" w:space="0" w:color="auto"/>
            <w:left w:val="none" w:sz="0" w:space="0" w:color="auto"/>
            <w:bottom w:val="none" w:sz="0" w:space="0" w:color="auto"/>
            <w:right w:val="none" w:sz="0" w:space="0" w:color="auto"/>
          </w:divBdr>
          <w:divsChild>
            <w:div w:id="938954808">
              <w:marLeft w:val="0"/>
              <w:marRight w:val="0"/>
              <w:marTop w:val="0"/>
              <w:marBottom w:val="0"/>
              <w:divBdr>
                <w:top w:val="none" w:sz="0" w:space="0" w:color="auto"/>
                <w:left w:val="none" w:sz="0" w:space="0" w:color="auto"/>
                <w:bottom w:val="none" w:sz="0" w:space="0" w:color="auto"/>
                <w:right w:val="none" w:sz="0" w:space="0" w:color="auto"/>
              </w:divBdr>
              <w:divsChild>
                <w:div w:id="1513030648">
                  <w:marLeft w:val="0"/>
                  <w:marRight w:val="0"/>
                  <w:marTop w:val="0"/>
                  <w:marBottom w:val="0"/>
                  <w:divBdr>
                    <w:top w:val="none" w:sz="0" w:space="0" w:color="auto"/>
                    <w:left w:val="none" w:sz="0" w:space="0" w:color="auto"/>
                    <w:bottom w:val="none" w:sz="0" w:space="0" w:color="auto"/>
                    <w:right w:val="none" w:sz="0" w:space="0" w:color="auto"/>
                  </w:divBdr>
                  <w:divsChild>
                    <w:div w:id="329332252">
                      <w:marLeft w:val="0"/>
                      <w:marRight w:val="0"/>
                      <w:marTop w:val="0"/>
                      <w:marBottom w:val="0"/>
                      <w:divBdr>
                        <w:top w:val="none" w:sz="0" w:space="0" w:color="auto"/>
                        <w:left w:val="none" w:sz="0" w:space="0" w:color="auto"/>
                        <w:bottom w:val="none" w:sz="0" w:space="0" w:color="auto"/>
                        <w:right w:val="none" w:sz="0" w:space="0" w:color="auto"/>
                      </w:divBdr>
                      <w:divsChild>
                        <w:div w:id="1529180589">
                          <w:marLeft w:val="0"/>
                          <w:marRight w:val="0"/>
                          <w:marTop w:val="0"/>
                          <w:marBottom w:val="0"/>
                          <w:divBdr>
                            <w:top w:val="none" w:sz="0" w:space="0" w:color="auto"/>
                            <w:left w:val="none" w:sz="0" w:space="0" w:color="auto"/>
                            <w:bottom w:val="none" w:sz="0" w:space="0" w:color="auto"/>
                            <w:right w:val="none" w:sz="0" w:space="0" w:color="auto"/>
                          </w:divBdr>
                          <w:divsChild>
                            <w:div w:id="1723288914">
                              <w:marLeft w:val="0"/>
                              <w:marRight w:val="0"/>
                              <w:marTop w:val="0"/>
                              <w:marBottom w:val="0"/>
                              <w:divBdr>
                                <w:top w:val="none" w:sz="0" w:space="0" w:color="auto"/>
                                <w:left w:val="none" w:sz="0" w:space="0" w:color="auto"/>
                                <w:bottom w:val="none" w:sz="0" w:space="0" w:color="auto"/>
                                <w:right w:val="none" w:sz="0" w:space="0" w:color="auto"/>
                              </w:divBdr>
                              <w:divsChild>
                                <w:div w:id="3931627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766444">
      <w:bodyDiv w:val="1"/>
      <w:marLeft w:val="0"/>
      <w:marRight w:val="0"/>
      <w:marTop w:val="0"/>
      <w:marBottom w:val="0"/>
      <w:divBdr>
        <w:top w:val="none" w:sz="0" w:space="0" w:color="auto"/>
        <w:left w:val="none" w:sz="0" w:space="0" w:color="auto"/>
        <w:bottom w:val="none" w:sz="0" w:space="0" w:color="auto"/>
        <w:right w:val="none" w:sz="0" w:space="0" w:color="auto"/>
      </w:divBdr>
      <w:divsChild>
        <w:div w:id="804349079">
          <w:marLeft w:val="0"/>
          <w:marRight w:val="240"/>
          <w:marTop w:val="0"/>
          <w:marBottom w:val="0"/>
          <w:divBdr>
            <w:top w:val="none" w:sz="0" w:space="0" w:color="auto"/>
            <w:left w:val="none" w:sz="0" w:space="0" w:color="auto"/>
            <w:bottom w:val="none" w:sz="0" w:space="0" w:color="auto"/>
            <w:right w:val="none" w:sz="0" w:space="0" w:color="auto"/>
          </w:divBdr>
          <w:divsChild>
            <w:div w:id="1170098155">
              <w:marLeft w:val="0"/>
              <w:marRight w:val="0"/>
              <w:marTop w:val="0"/>
              <w:marBottom w:val="0"/>
              <w:divBdr>
                <w:top w:val="none" w:sz="0" w:space="0" w:color="auto"/>
                <w:left w:val="none" w:sz="0" w:space="0" w:color="auto"/>
                <w:bottom w:val="none" w:sz="0" w:space="0" w:color="auto"/>
                <w:right w:val="none" w:sz="0" w:space="0" w:color="auto"/>
              </w:divBdr>
              <w:divsChild>
                <w:div w:id="1710183885">
                  <w:marLeft w:val="0"/>
                  <w:marRight w:val="0"/>
                  <w:marTop w:val="0"/>
                  <w:marBottom w:val="0"/>
                  <w:divBdr>
                    <w:top w:val="none" w:sz="0" w:space="0" w:color="auto"/>
                    <w:left w:val="none" w:sz="0" w:space="0" w:color="auto"/>
                    <w:bottom w:val="none" w:sz="0" w:space="0" w:color="auto"/>
                    <w:right w:val="none" w:sz="0" w:space="0" w:color="auto"/>
                  </w:divBdr>
                  <w:divsChild>
                    <w:div w:id="2024700752">
                      <w:marLeft w:val="0"/>
                      <w:marRight w:val="0"/>
                      <w:marTop w:val="0"/>
                      <w:marBottom w:val="0"/>
                      <w:divBdr>
                        <w:top w:val="none" w:sz="0" w:space="0" w:color="auto"/>
                        <w:left w:val="none" w:sz="0" w:space="0" w:color="auto"/>
                        <w:bottom w:val="none" w:sz="0" w:space="0" w:color="auto"/>
                        <w:right w:val="none" w:sz="0" w:space="0" w:color="auto"/>
                      </w:divBdr>
                      <w:divsChild>
                        <w:div w:id="1115514940">
                          <w:marLeft w:val="0"/>
                          <w:marRight w:val="0"/>
                          <w:marTop w:val="0"/>
                          <w:marBottom w:val="0"/>
                          <w:divBdr>
                            <w:top w:val="none" w:sz="0" w:space="0" w:color="auto"/>
                            <w:left w:val="none" w:sz="0" w:space="0" w:color="auto"/>
                            <w:bottom w:val="none" w:sz="0" w:space="0" w:color="auto"/>
                            <w:right w:val="none" w:sz="0" w:space="0" w:color="auto"/>
                          </w:divBdr>
                          <w:divsChild>
                            <w:div w:id="393238566">
                              <w:marLeft w:val="0"/>
                              <w:marRight w:val="0"/>
                              <w:marTop w:val="0"/>
                              <w:marBottom w:val="0"/>
                              <w:divBdr>
                                <w:top w:val="none" w:sz="0" w:space="0" w:color="auto"/>
                                <w:left w:val="none" w:sz="0" w:space="0" w:color="auto"/>
                                <w:bottom w:val="none" w:sz="0" w:space="0" w:color="auto"/>
                                <w:right w:val="none" w:sz="0" w:space="0" w:color="auto"/>
                              </w:divBdr>
                              <w:divsChild>
                                <w:div w:id="16486253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498558">
      <w:bodyDiv w:val="1"/>
      <w:marLeft w:val="0"/>
      <w:marRight w:val="0"/>
      <w:marTop w:val="0"/>
      <w:marBottom w:val="0"/>
      <w:divBdr>
        <w:top w:val="none" w:sz="0" w:space="0" w:color="auto"/>
        <w:left w:val="none" w:sz="0" w:space="0" w:color="auto"/>
        <w:bottom w:val="none" w:sz="0" w:space="0" w:color="auto"/>
        <w:right w:val="none" w:sz="0" w:space="0" w:color="auto"/>
      </w:divBdr>
      <w:divsChild>
        <w:div w:id="456292500">
          <w:marLeft w:val="0"/>
          <w:marRight w:val="240"/>
          <w:marTop w:val="0"/>
          <w:marBottom w:val="0"/>
          <w:divBdr>
            <w:top w:val="none" w:sz="0" w:space="0" w:color="auto"/>
            <w:left w:val="none" w:sz="0" w:space="0" w:color="auto"/>
            <w:bottom w:val="none" w:sz="0" w:space="0" w:color="auto"/>
            <w:right w:val="none" w:sz="0" w:space="0" w:color="auto"/>
          </w:divBdr>
          <w:divsChild>
            <w:div w:id="1553419780">
              <w:marLeft w:val="0"/>
              <w:marRight w:val="0"/>
              <w:marTop w:val="0"/>
              <w:marBottom w:val="0"/>
              <w:divBdr>
                <w:top w:val="none" w:sz="0" w:space="0" w:color="auto"/>
                <w:left w:val="none" w:sz="0" w:space="0" w:color="auto"/>
                <w:bottom w:val="none" w:sz="0" w:space="0" w:color="auto"/>
                <w:right w:val="none" w:sz="0" w:space="0" w:color="auto"/>
              </w:divBdr>
              <w:divsChild>
                <w:div w:id="482432572">
                  <w:marLeft w:val="0"/>
                  <w:marRight w:val="0"/>
                  <w:marTop w:val="0"/>
                  <w:marBottom w:val="0"/>
                  <w:divBdr>
                    <w:top w:val="none" w:sz="0" w:space="0" w:color="auto"/>
                    <w:left w:val="none" w:sz="0" w:space="0" w:color="auto"/>
                    <w:bottom w:val="none" w:sz="0" w:space="0" w:color="auto"/>
                    <w:right w:val="none" w:sz="0" w:space="0" w:color="auto"/>
                  </w:divBdr>
                  <w:divsChild>
                    <w:div w:id="753355979">
                      <w:marLeft w:val="0"/>
                      <w:marRight w:val="0"/>
                      <w:marTop w:val="0"/>
                      <w:marBottom w:val="0"/>
                      <w:divBdr>
                        <w:top w:val="none" w:sz="0" w:space="0" w:color="auto"/>
                        <w:left w:val="none" w:sz="0" w:space="0" w:color="auto"/>
                        <w:bottom w:val="none" w:sz="0" w:space="0" w:color="auto"/>
                        <w:right w:val="none" w:sz="0" w:space="0" w:color="auto"/>
                      </w:divBdr>
                      <w:divsChild>
                        <w:div w:id="287054701">
                          <w:marLeft w:val="0"/>
                          <w:marRight w:val="0"/>
                          <w:marTop w:val="0"/>
                          <w:marBottom w:val="0"/>
                          <w:divBdr>
                            <w:top w:val="none" w:sz="0" w:space="0" w:color="auto"/>
                            <w:left w:val="none" w:sz="0" w:space="0" w:color="auto"/>
                            <w:bottom w:val="none" w:sz="0" w:space="0" w:color="auto"/>
                            <w:right w:val="none" w:sz="0" w:space="0" w:color="auto"/>
                          </w:divBdr>
                          <w:divsChild>
                            <w:div w:id="246041806">
                              <w:marLeft w:val="0"/>
                              <w:marRight w:val="0"/>
                              <w:marTop w:val="0"/>
                              <w:marBottom w:val="0"/>
                              <w:divBdr>
                                <w:top w:val="none" w:sz="0" w:space="0" w:color="auto"/>
                                <w:left w:val="none" w:sz="0" w:space="0" w:color="auto"/>
                                <w:bottom w:val="none" w:sz="0" w:space="0" w:color="auto"/>
                                <w:right w:val="none" w:sz="0" w:space="0" w:color="auto"/>
                              </w:divBdr>
                              <w:divsChild>
                                <w:div w:id="3383170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suno.com.br/artigos/analise-de-acoe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capitalresearch.com.br/blog/bolsa-de-valor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header" Target="header2.xml"/><Relationship Id="rId8" Type="http://schemas.openxmlformats.org/officeDocument/2006/relationships/comments" Target="commen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5007</TotalTime>
  <Pages>12</Pages>
  <Words>4570</Words>
  <Characters>24683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Bonecher</dc:creator>
  <cp:keywords/>
  <dc:description/>
  <cp:lastModifiedBy>Dalton Solano dos Reis</cp:lastModifiedBy>
  <cp:revision>17</cp:revision>
  <dcterms:created xsi:type="dcterms:W3CDTF">2023-06-26T00:37:00Z</dcterms:created>
  <dcterms:modified xsi:type="dcterms:W3CDTF">2023-07-07T14:30:00Z</dcterms:modified>
</cp:coreProperties>
</file>