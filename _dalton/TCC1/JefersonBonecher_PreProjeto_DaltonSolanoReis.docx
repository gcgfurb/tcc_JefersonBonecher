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proofErr w:type="gramStart"/>
            <w:r>
              <w:rPr>
                <w:rStyle w:val="Nmerodepgina"/>
              </w:rPr>
              <w:t>( </w:t>
            </w:r>
            <w:r w:rsidR="00CD6DA6">
              <w:rPr>
                <w:rStyle w:val="Nmerodepgina"/>
              </w:rPr>
              <w:t>X</w:t>
            </w:r>
            <w:proofErr w:type="gramEnd"/>
            <w:r w:rsidR="00CD6DA6">
              <w:rPr>
                <w:rStyle w:val="Nmerodepgina"/>
              </w:rPr>
              <w:t xml:space="preserve">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29BAC4" w14:textId="2902A120" w:rsidR="003D398C" w:rsidRDefault="005801F1" w:rsidP="005801F1">
      <w:pPr>
        <w:pStyle w:val="TF-TEXTO"/>
      </w:pPr>
      <w:bookmarkStart w:id="9"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é um ambiente centralizado e especializado voltado para negociações no mercado de capitais, onde empresas e empreendimento</w:t>
      </w:r>
      <w:r w:rsidR="00620EA4">
        <w:t>s</w:t>
      </w:r>
      <w:r w:rsidRPr="005801F1">
        <w:t xml:space="preserve"> ofertam seus títulos, ações e instrumentos financeiros com o objetivo de atrair investidores e agentes interessados</w:t>
      </w:r>
      <w:r w:rsidR="009E64FC">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77B52DD8" w14:textId="4CBD4F8D" w:rsidR="00975816" w:rsidRDefault="00975816" w:rsidP="003D398C">
      <w:pPr>
        <w:pStyle w:val="TF-TEXTO"/>
      </w:pPr>
      <w:r w:rsidRPr="00975816">
        <w:t xml:space="preserve">No campo da Análise Técnica, os algoritmos de </w:t>
      </w:r>
      <w:del w:id="10" w:author="Dalton Solano dos Reis" w:date="2023-05-29T11:35:00Z">
        <w:r w:rsidRPr="00975816" w:rsidDel="00BA2EC3">
          <w:delText xml:space="preserve">machine </w:delText>
        </w:r>
      </w:del>
      <w:proofErr w:type="spellStart"/>
      <w:ins w:id="11" w:author="Dalton Solano dos Reis" w:date="2023-05-29T11:35:00Z">
        <w:r w:rsidR="00BA2EC3">
          <w:t>M</w:t>
        </w:r>
        <w:r w:rsidR="00BA2EC3" w:rsidRPr="00975816">
          <w:t>achine</w:t>
        </w:r>
        <w:proofErr w:type="spellEnd"/>
        <w:r w:rsidR="00BA2EC3" w:rsidRPr="00975816">
          <w:t xml:space="preserve"> </w:t>
        </w:r>
      </w:ins>
      <w:del w:id="12" w:author="Dalton Solano dos Reis" w:date="2023-05-29T11:35:00Z">
        <w:r w:rsidRPr="00975816" w:rsidDel="00BA2EC3">
          <w:delText>learning</w:delText>
        </w:r>
      </w:del>
      <w:ins w:id="13" w:author="Dalton Solano dos Reis" w:date="2023-05-29T11:35:00Z">
        <w:r w:rsidR="00BA2EC3">
          <w:t>L</w:t>
        </w:r>
        <w:r w:rsidR="00BA2EC3" w:rsidRPr="00975816">
          <w:t>earning</w:t>
        </w:r>
      </w:ins>
      <w:r w:rsidRPr="00975816">
        <w:t>, incluindo Redes Neurais Recorrentes (</w:t>
      </w:r>
      <w:proofErr w:type="spellStart"/>
      <w:r w:rsidR="0031143D">
        <w:t>RNRs</w:t>
      </w:r>
      <w:proofErr w:type="spellEnd"/>
      <w:r w:rsidRPr="00975816">
        <w:t>), têm ganhado cada vez mais espaço devido à sua capacidade de processar e analisar grandes volumes de dados em tempo real</w:t>
      </w:r>
      <w:r>
        <w:t xml:space="preserve"> (XP </w:t>
      </w:r>
      <w:proofErr w:type="spellStart"/>
      <w:r>
        <w:t>Education</w:t>
      </w:r>
      <w:proofErr w:type="spellEnd"/>
      <w:r>
        <w:t>, 2023)</w:t>
      </w:r>
      <w:r w:rsidRPr="00975816">
        <w:t xml:space="preserve">. As </w:t>
      </w:r>
      <w:proofErr w:type="spellStart"/>
      <w:r w:rsidR="0031143D">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w:t>
      </w:r>
      <w:commentRangeStart w:id="14"/>
      <w:r w:rsidR="00BA2EC3" w:rsidRPr="00975816">
        <w:t>MATSUMOTO</w:t>
      </w:r>
      <w:commentRangeEnd w:id="14"/>
      <w:r w:rsidR="00BA2EC3">
        <w:rPr>
          <w:rStyle w:val="Refdecomentrio"/>
        </w:rPr>
        <w:commentReference w:id="14"/>
      </w:r>
      <w:r>
        <w:t>, 2019)</w:t>
      </w:r>
      <w:r w:rsidRPr="00975816">
        <w:t>.</w:t>
      </w:r>
    </w:p>
    <w:bookmarkEnd w:id="9"/>
    <w:p w14:paraId="5A8C9A5C" w14:textId="18AF0E34"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proofErr w:type="spellStart"/>
      <w:r w:rsidR="0031143D" w:rsidRPr="0074453E">
        <w:t>Gated</w:t>
      </w:r>
      <w:proofErr w:type="spellEnd"/>
      <w:r w:rsidR="0031143D" w:rsidRPr="0074453E">
        <w:t xml:space="preserve"> </w:t>
      </w:r>
      <w:proofErr w:type="spellStart"/>
      <w:r w:rsidR="0031143D" w:rsidRPr="0074453E">
        <w:t>Recurrent</w:t>
      </w:r>
      <w:proofErr w:type="spellEnd"/>
      <w:r w:rsidR="0031143D" w:rsidRPr="0074453E">
        <w:t xml:space="preserve"> Unit</w:t>
      </w:r>
      <w:r w:rsidR="0031143D">
        <w:t xml:space="preserve"> (GRU)</w:t>
      </w:r>
      <w:r w:rsidR="0031143D" w:rsidRPr="0074453E">
        <w:t xml:space="preserve"> e </w:t>
      </w:r>
      <w:proofErr w:type="spellStart"/>
      <w:r w:rsidR="0031143D" w:rsidRPr="0074453E">
        <w:t>Long</w:t>
      </w:r>
      <w:proofErr w:type="spellEnd"/>
      <w:r w:rsidR="0031143D" w:rsidRPr="0074453E">
        <w:t xml:space="preserve"> Short-</w:t>
      </w:r>
      <w:proofErr w:type="spellStart"/>
      <w:r w:rsidR="0031143D" w:rsidRPr="0074453E">
        <w:t>Term</w:t>
      </w:r>
      <w:proofErr w:type="spellEnd"/>
      <w:r w:rsidR="0031143D" w:rsidRPr="0074453E">
        <w:t xml:space="preserve"> </w:t>
      </w:r>
      <w:proofErr w:type="spellStart"/>
      <w:r w:rsidR="0031143D" w:rsidRPr="0074453E">
        <w:t>Memory</w:t>
      </w:r>
      <w:proofErr w:type="spellEnd"/>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w:t>
      </w:r>
      <w:ins w:id="15" w:author="Dalton Solano dos Reis" w:date="2023-05-29T11:37:00Z">
        <w:r w:rsidR="00BA2EC3">
          <w:t xml:space="preserve"> (</w:t>
        </w:r>
        <w:r w:rsidR="00BA2EC3" w:rsidRPr="00BA2EC3">
          <w:t>bolsa de valores brasileira sediada na cidade de São Paulo</w:t>
        </w:r>
        <w:r w:rsidR="00BA2EC3">
          <w:t>)</w:t>
        </w:r>
      </w:ins>
      <w:r w:rsidR="00C35112" w:rsidRPr="00C35112">
        <w:t>,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3C6736">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7D10F2">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r w:rsidR="0074453E">
        <w:t>;</w:t>
      </w:r>
      <w:r w:rsidR="00561482">
        <w:t xml:space="preserve"> </w:t>
      </w:r>
    </w:p>
    <w:p w14:paraId="76E65873" w14:textId="270B0E27" w:rsidR="0074453E" w:rsidRPr="0074453E" w:rsidRDefault="002D59A9" w:rsidP="0074453E">
      <w:pPr>
        <w:pStyle w:val="TF-ALNEA"/>
      </w:pPr>
      <w:r>
        <w:t>a</w:t>
      </w:r>
      <w:r w:rsidR="0074453E" w:rsidRPr="0074453E">
        <w:t xml:space="preserve">valiar o desempenho dos algoritmos GRU e LSTM utilizando métricas como acurácia,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MSE), </w:t>
      </w:r>
      <w:proofErr w:type="spellStart"/>
      <w:r w:rsidR="0074453E" w:rsidRPr="0074453E">
        <w:t>Mean</w:t>
      </w:r>
      <w:proofErr w:type="spellEnd"/>
      <w:r w:rsidR="0074453E" w:rsidRPr="0074453E">
        <w:t xml:space="preserve"> </w:t>
      </w:r>
      <w:proofErr w:type="spellStart"/>
      <w:r w:rsidR="0074453E" w:rsidRPr="0074453E">
        <w:t>Absolute</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MAE), </w:t>
      </w:r>
      <w:proofErr w:type="spellStart"/>
      <w:r w:rsidR="0074453E" w:rsidRPr="0074453E">
        <w:t>Mean</w:t>
      </w:r>
      <w:proofErr w:type="spellEnd"/>
      <w:r w:rsidR="0074453E" w:rsidRPr="0074453E">
        <w:t xml:space="preserve"> </w:t>
      </w:r>
      <w:proofErr w:type="spellStart"/>
      <w:r w:rsidR="0074453E" w:rsidRPr="0074453E">
        <w:t>Absolute</w:t>
      </w:r>
      <w:proofErr w:type="spellEnd"/>
      <w:r w:rsidR="0074453E" w:rsidRPr="0074453E">
        <w:t xml:space="preserve"> </w:t>
      </w:r>
      <w:proofErr w:type="spellStart"/>
      <w:r w:rsidR="0074453E" w:rsidRPr="0074453E">
        <w:t>Percentage</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MAPE) e Root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RMSE)</w:t>
      </w:r>
      <w:r>
        <w:t>.</w:t>
      </w:r>
    </w:p>
    <w:p w14:paraId="6B0A09B4" w14:textId="77777777" w:rsidR="00A44581" w:rsidRDefault="00A44581" w:rsidP="00424AD5">
      <w:pPr>
        <w:pStyle w:val="Ttulo1"/>
      </w:pPr>
      <w:bookmarkStart w:id="30" w:name="_Toc419598587"/>
      <w:r>
        <w:t xml:space="preserve">trabalhos </w:t>
      </w:r>
      <w:r w:rsidRPr="00FC4A9F">
        <w:t>correlatos</w:t>
      </w:r>
    </w:p>
    <w:p w14:paraId="69C3A664" w14:textId="2C683469"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w:t>
      </w:r>
      <w:commentRangeStart w:id="31"/>
      <w:r w:rsidR="00BA2EC3">
        <w:t>BEZERRA</w:t>
      </w:r>
      <w:commentRangeEnd w:id="31"/>
      <w:r w:rsidR="00BA2EC3">
        <w:rPr>
          <w:rStyle w:val="Refdecomentrio"/>
        </w:rPr>
        <w:commentReference w:id="31"/>
      </w:r>
      <w:r w:rsidR="00883319">
        <w:t>,</w:t>
      </w:r>
      <w:ins w:id="32" w:author="Dalton Solano dos Reis" w:date="2023-05-29T11:39:00Z">
        <w:r w:rsidR="00BA2EC3">
          <w:t xml:space="preserve"> </w:t>
        </w:r>
      </w:ins>
      <w:r w:rsidR="00883319">
        <w:t>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proofErr w:type="spellStart"/>
      <w:r w:rsidR="0031143D">
        <w:t>RNRs</w:t>
      </w:r>
      <w:proofErr w:type="spellEnd"/>
      <w:r w:rsidR="003B096F">
        <w:t xml:space="preserve"> (</w:t>
      </w:r>
      <w:r w:rsidR="00BA22B1">
        <w:t xml:space="preserve">RIBEIRO </w:t>
      </w:r>
      <w:r w:rsidR="003B096F" w:rsidRPr="00F3649F">
        <w:rPr>
          <w:i/>
          <w:iCs/>
        </w:rPr>
        <w:t>et al</w:t>
      </w:r>
      <w:r w:rsidR="003B096F" w:rsidRPr="00F3649F">
        <w:t>.</w:t>
      </w:r>
      <w:ins w:id="33" w:author="Dalton Solano dos Reis" w:date="2023-05-29T11:42:00Z">
        <w:r w:rsidR="00BA22B1">
          <w:t>,</w:t>
        </w:r>
      </w:ins>
      <w:r w:rsidR="003B096F" w:rsidRPr="00F3649F">
        <w:t xml:space="preserve"> </w:t>
      </w:r>
      <w:r w:rsidR="003B096F">
        <w:t>2021).</w:t>
      </w:r>
    </w:p>
    <w:p w14:paraId="641BD4B1" w14:textId="6446E827" w:rsidR="00A44581" w:rsidRDefault="00186745" w:rsidP="003C6736">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34" w:name="_Hlk133214493"/>
      <w:r w:rsidRPr="00673834">
        <w:t>Rossi (2019)</w:t>
      </w:r>
      <w:bookmarkEnd w:id="34"/>
      <w:r w:rsidRPr="00673834">
        <w:t xml:space="preserve">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3C07A3C3" w14:textId="77777777" w:rsidR="00186745" w:rsidRDefault="00186745"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77777777" w:rsidR="00186745" w:rsidRDefault="00186745"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5"/>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72017C73" w14:textId="77777777" w:rsidR="00186745" w:rsidRDefault="00186745" w:rsidP="00186745">
      <w:pPr>
        <w:pStyle w:val="TF-LEGENDA"/>
      </w:pPr>
      <w:r w:rsidRPr="00186745">
        <w:t xml:space="preserve">Tabela </w:t>
      </w:r>
      <w:r>
        <w:t>2</w:t>
      </w:r>
      <w:r w:rsidRPr="00186745">
        <w:t xml:space="preserve"> – Taxa de acerto das movimentações</w:t>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6"/>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(2019)</w:t>
      </w:r>
      <w:r w:rsidR="002D59A9">
        <w:t>.</w:t>
      </w:r>
    </w:p>
    <w:p w14:paraId="22C9A192" w14:textId="4875AB80" w:rsidR="00A44581" w:rsidRDefault="00186745" w:rsidP="003C6736">
      <w:pPr>
        <w:pStyle w:val="Ttulo2"/>
      </w:pPr>
      <w:r>
        <w:t>REDES NEURAIS ARTIFICIAIS NA PREVISÃO DO PREÇO DAS AÇÕES NA BOLSA DE VALORES POR MEIO DE NOTÍCIAS</w:t>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w:t>
      </w:r>
      <w:proofErr w:type="spellStart"/>
      <w:r w:rsidR="00DA0E6E">
        <w:t>PetroRIO</w:t>
      </w:r>
      <w:proofErr w:type="spellEnd"/>
      <w:r w:rsidR="00DA0E6E">
        <w:t xml:space="preserve"> (PRIO3) e Vale do Rio Doce (VALE3) </w:t>
      </w:r>
      <w:r w:rsidR="00DA0E6E" w:rsidRPr="00DA0E6E">
        <w:t>no período de 01/01/2018 a 20/05/2022. A eficácia do protótipo foi avaliada com um percentual de acurácia de 52% nos testes.</w:t>
      </w:r>
    </w:p>
    <w:p w14:paraId="3A9DE346" w14:textId="5872DB9C" w:rsidR="00E83E42" w:rsidRDefault="00E83E42" w:rsidP="00DA0E6E">
      <w:pPr>
        <w:pStyle w:val="TF-TEXTO"/>
      </w:pPr>
      <w:r>
        <w:t>De acordo com Bezerra (2022)</w:t>
      </w:r>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00A5F187" w:rsidR="00F2197D" w:rsidRDefault="00F2197D" w:rsidP="00F2197D">
      <w:pPr>
        <w:pStyle w:val="TF-TEXTO"/>
      </w:pPr>
      <w:r>
        <w:t xml:space="preserve">Segundo Bezerra (2022) os resultados obtidos </w:t>
      </w:r>
      <w:r w:rsidR="005F5FB1" w:rsidRPr="005F5FB1">
        <w:t xml:space="preserve">apresentados na Tabela </w:t>
      </w:r>
      <w:r w:rsidR="005F5FB1">
        <w:t>4</w:t>
      </w:r>
      <w:r w:rsidR="005F5FB1" w:rsidRPr="005F5FB1">
        <w:t xml:space="preserve">, destacam o </w:t>
      </w:r>
      <w:commentRangeStart w:id="35"/>
      <w:r w:rsidR="005F5FB1" w:rsidRPr="00BA22B1">
        <w:rPr>
          <w:i/>
          <w:iCs/>
          <w:rPrChange w:id="36" w:author="Dalton Solano dos Reis" w:date="2023-05-29T11:46:00Z">
            <w:rPr/>
          </w:rPrChange>
        </w:rPr>
        <w:t>recall</w:t>
      </w:r>
      <w:r w:rsidR="005F5FB1" w:rsidRPr="005F5FB1">
        <w:t xml:space="preserve"> </w:t>
      </w:r>
      <w:commentRangeEnd w:id="35"/>
      <w:r w:rsidR="00BA22B1">
        <w:rPr>
          <w:rStyle w:val="Refdecomentrio"/>
        </w:rPr>
        <w:commentReference w:id="35"/>
      </w:r>
      <w:r w:rsidR="005F5FB1" w:rsidRPr="005F5FB1">
        <w:t xml:space="preserve">das variáveis positivas para </w:t>
      </w:r>
      <w:proofErr w:type="spellStart"/>
      <w:r w:rsidR="005F5FB1" w:rsidRPr="005F5FB1">
        <w:t>PetroRio</w:t>
      </w:r>
      <w:proofErr w:type="spellEnd"/>
      <w:r w:rsidR="005F5FB1" w:rsidRPr="005F5FB1">
        <w:t xml:space="preserve"> (0,57) e Banco do Brasil (0,53), bem como a </w:t>
      </w:r>
      <w:commentRangeStart w:id="37"/>
      <w:proofErr w:type="spellStart"/>
      <w:r w:rsidR="005F5FB1" w:rsidRPr="00BA22B1">
        <w:rPr>
          <w:i/>
          <w:iCs/>
          <w:rPrChange w:id="38" w:author="Dalton Solano dos Reis" w:date="2023-05-29T11:47:00Z">
            <w:rPr/>
          </w:rPrChange>
        </w:rPr>
        <w:t>precision</w:t>
      </w:r>
      <w:commentRangeEnd w:id="37"/>
      <w:proofErr w:type="spellEnd"/>
      <w:r w:rsidR="00BA22B1">
        <w:rPr>
          <w:rStyle w:val="Refdecomentrio"/>
        </w:rPr>
        <w:commentReference w:id="37"/>
      </w:r>
      <w:r w:rsidR="005F5FB1" w:rsidRPr="005F5FB1">
        <w:t xml:space="preserve">, que alcançou o mesmo valor (0,52) em todas as empresas. Entretanto, o F1-Score, que mede a efetividade geral do modelo, não ultrapassou 52% para BBAS3 e VALE3, e atingiu apenas 0,45 para </w:t>
      </w:r>
      <w:proofErr w:type="spellStart"/>
      <w:r w:rsidR="005F5FB1" w:rsidRPr="005F5FB1">
        <w:t>PetroRio</w:t>
      </w:r>
      <w:proofErr w:type="spellEnd"/>
      <w:r w:rsidR="005F5FB1" w:rsidRPr="005F5FB1">
        <w:t>.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(2022)</w:t>
      </w:r>
      <w:r w:rsidR="002D59A9">
        <w:t>.</w:t>
      </w:r>
    </w:p>
    <w:p w14:paraId="2C481F61" w14:textId="683235BA" w:rsidR="00A44581" w:rsidRDefault="00625D60" w:rsidP="003C6736">
      <w:pPr>
        <w:pStyle w:val="Ttulo2"/>
      </w:pPr>
      <w:r>
        <w:t>Previsão de Preço de Ações Baseada em Redes Neurais Recorrentes LSTM e GRU</w:t>
      </w:r>
    </w:p>
    <w:p w14:paraId="65E88EB3" w14:textId="59DF6AE4" w:rsidR="00A44581" w:rsidRDefault="00330B9C" w:rsidP="00A44581">
      <w:pPr>
        <w:pStyle w:val="TF-TEXTO"/>
      </w:pPr>
      <w:bookmarkStart w:id="39" w:name="_Hlk133221286"/>
      <w:r>
        <w:t xml:space="preserve">Ribeiro </w:t>
      </w:r>
      <w:bookmarkStart w:id="40" w:name="_Hlk133221597"/>
      <w:r w:rsidRPr="00F3649F">
        <w:rPr>
          <w:i/>
          <w:iCs/>
        </w:rPr>
        <w:t>et al</w:t>
      </w:r>
      <w:r w:rsidRPr="00F3649F">
        <w:t xml:space="preserve">. </w:t>
      </w:r>
      <w:r>
        <w:t xml:space="preserve">(2021) </w:t>
      </w:r>
      <w:bookmarkEnd w:id="39"/>
      <w:bookmarkEnd w:id="40"/>
      <w:r w:rsidRPr="00330B9C">
        <w:t xml:space="preserve">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variáveis, buscando aprimorar as previsões dos valores futuros das ações. Métricas de erro, como MAPE, RMSE e U de </w:t>
      </w:r>
      <w:proofErr w:type="spellStart"/>
      <w:r w:rsidRPr="00330B9C">
        <w:t>Theil</w:t>
      </w:r>
      <w:proofErr w:type="spellEnd"/>
      <w:r w:rsidRPr="00330B9C">
        <w:t>, foram empregadas na avaliação do desempenho dos modelos, auxiliando na tomada de decisões relativas aos investimentos. A pesquisa optou pela biblioteca Keras devido à sua eficiência e facilidade de uso, sendo desenvolvida em linguagem Python.</w:t>
      </w:r>
    </w:p>
    <w:p w14:paraId="3EEC7A9C" w14:textId="1A85CDE6" w:rsidR="00572556" w:rsidRDefault="00572556" w:rsidP="00572556">
      <w:pPr>
        <w:pStyle w:val="TF-TEXTO"/>
      </w:pPr>
      <w:r>
        <w:t xml:space="preserve">De acordo com Ribeiro </w:t>
      </w:r>
      <w:r w:rsidRPr="00572556">
        <w:rPr>
          <w:i/>
          <w:iCs/>
        </w:rPr>
        <w:t>et al</w:t>
      </w:r>
      <w:r>
        <w:t xml:space="preserve">. (2021)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 A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0C0738F2" w14:textId="6C414E8E" w:rsidR="004C19A1" w:rsidRDefault="00572556" w:rsidP="00A44581">
      <w:pPr>
        <w:pStyle w:val="TF-TEXTO"/>
      </w:pPr>
      <w:bookmarkStart w:id="41" w:name="_Hlk133223879"/>
      <w:r>
        <w:t>Com isso</w:t>
      </w:r>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r>
        <w:t xml:space="preserve"> </w:t>
      </w:r>
      <w:r w:rsidR="004C19A1" w:rsidRPr="004C19A1">
        <w:t>tanto às redes LSTM quanto às redes GRU. O objetivo era verificar o desempenho das redes não apenas com os valores das séries temporais, mas também considerando outras variáveis (</w:t>
      </w:r>
      <w:proofErr w:type="spellStart"/>
      <w:r w:rsidR="004C19A1" w:rsidRPr="004C19A1">
        <w:rPr>
          <w:i/>
          <w:iCs/>
        </w:rPr>
        <w:t>features</w:t>
      </w:r>
      <w:proofErr w:type="spellEnd"/>
      <w:r w:rsidR="004C19A1" w:rsidRPr="004C19A1">
        <w:t xml:space="preserve">), como volume de transações diárias e valor de fechamento do Índice Bovespa. Foram utilizadas variáveis conhecidas do mercado financeiro para análise técnica, como médias </w:t>
      </w:r>
      <w:bookmarkEnd w:id="41"/>
      <w:r w:rsidR="004C19A1" w:rsidRPr="004C19A1">
        <w:t xml:space="preserve">móveis e bandas de </w:t>
      </w:r>
      <w:proofErr w:type="spellStart"/>
      <w:r w:rsidR="004C19A1" w:rsidRPr="004C19A1">
        <w:t>Bollinger</w:t>
      </w:r>
      <w:proofErr w:type="spellEnd"/>
      <w:r w:rsidR="004C19A1" w:rsidRPr="004C19A1">
        <w:t xml:space="preserve">. As variáveis escolhidas para os cenários estão apresentadas na </w:t>
      </w:r>
      <w:commentRangeStart w:id="42"/>
      <w:r w:rsidR="004C19A1" w:rsidRPr="004C19A1">
        <w:t>Tabela 0</w:t>
      </w:r>
      <w:r w:rsidR="004C19A1">
        <w:t>3</w:t>
      </w:r>
      <w:commentRangeEnd w:id="42"/>
      <w:r w:rsidR="00BA22B1">
        <w:rPr>
          <w:rStyle w:val="Refdecomentrio"/>
        </w:rPr>
        <w:commentReference w:id="42"/>
      </w:r>
      <w:r w:rsidR="004C19A1" w:rsidRPr="004C19A1">
        <w:t>.</w:t>
      </w:r>
    </w:p>
    <w:p w14:paraId="7EF88F49" w14:textId="149CF5E7" w:rsidR="00625D60" w:rsidRDefault="00625D60" w:rsidP="00625D60">
      <w:pPr>
        <w:pStyle w:val="TF-LEGENDA"/>
      </w:pPr>
      <w:commentRangeStart w:id="43"/>
      <w:r>
        <w:lastRenderedPageBreak/>
        <w:t xml:space="preserve">Tabela 03 </w:t>
      </w:r>
      <w:commentRangeEnd w:id="43"/>
      <w:r w:rsidR="00BA22B1">
        <w:rPr>
          <w:rStyle w:val="Refdecomentrio"/>
        </w:rPr>
        <w:commentReference w:id="43"/>
      </w:r>
      <w:r>
        <w:t>–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9"/>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Ribeiro et al. (2021)</w:t>
      </w:r>
      <w:r w:rsidR="00463CA9">
        <w:t>.</w:t>
      </w:r>
    </w:p>
    <w:p w14:paraId="2CFE6113" w14:textId="10979C1F"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 o</w:t>
      </w:r>
      <w:r w:rsidR="00B56CCB" w:rsidRPr="00B56CCB">
        <w:t xml:space="preserve">s resultados indicaram que, de maneira geral, a inclusão de </w:t>
      </w:r>
      <w:proofErr w:type="spellStart"/>
      <w:r w:rsidR="00B56CCB" w:rsidRPr="00B56CCB">
        <w:rPr>
          <w:i/>
          <w:iCs/>
        </w:rPr>
        <w:t>features</w:t>
      </w:r>
      <w:proofErr w:type="spellEnd"/>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00B56CCB" w:rsidRPr="00FA4358">
        <w:rPr>
          <w:i/>
          <w:iCs/>
        </w:rPr>
        <w:t>features</w:t>
      </w:r>
      <w:proofErr w:type="spellEnd"/>
      <w:r w:rsidR="00B56CCB" w:rsidRPr="00B56CCB">
        <w:t xml:space="preserve"> podem ser consideradas boas opções de métricas para previsões de valores de ações, devido ao baixo valor da média de erro percentual encontrado.</w:t>
      </w:r>
    </w:p>
    <w:p w14:paraId="25B7474A" w14:textId="77777777" w:rsidR="00451B94" w:rsidRDefault="00451B94" w:rsidP="00424AD5">
      <w:pPr>
        <w:pStyle w:val="Ttulo1"/>
      </w:pPr>
      <w:bookmarkStart w:id="44" w:name="_Toc54164921"/>
      <w:bookmarkStart w:id="45" w:name="_Toc54165675"/>
      <w:bookmarkStart w:id="46" w:name="_Toc54169333"/>
      <w:bookmarkStart w:id="47" w:name="_Toc96347439"/>
      <w:bookmarkStart w:id="48" w:name="_Toc96357723"/>
      <w:bookmarkStart w:id="49" w:name="_Toc96491866"/>
      <w:bookmarkStart w:id="50" w:name="_Toc411603107"/>
      <w:bookmarkEnd w:id="30"/>
      <w:r>
        <w:t>proposta</w:t>
      </w:r>
    </w:p>
    <w:p w14:paraId="0336A8B2" w14:textId="6A9CACA3" w:rsidR="00451B94" w:rsidRDefault="00FB0261" w:rsidP="00451B94">
      <w:pPr>
        <w:pStyle w:val="TF-TEXTO"/>
      </w:pPr>
      <w:bookmarkStart w:id="51"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3C6736">
      <w:pPr>
        <w:pStyle w:val="Ttulo2"/>
      </w:pPr>
      <w:bookmarkStart w:id="52" w:name="_Toc54164915"/>
      <w:bookmarkStart w:id="53" w:name="_Toc54165669"/>
      <w:bookmarkStart w:id="54" w:name="_Toc54169327"/>
      <w:bookmarkStart w:id="55" w:name="_Toc96347433"/>
      <w:bookmarkStart w:id="56" w:name="_Toc96357717"/>
      <w:bookmarkStart w:id="57" w:name="_Toc96491860"/>
      <w:bookmarkStart w:id="58" w:name="_Toc351015594"/>
      <w:bookmarkEnd w:id="51"/>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59" w:name="_Ref52025161"/>
      <w:r>
        <w:t xml:space="preserve">Quadro </w:t>
      </w:r>
      <w:fldSimple w:instr=" SEQ Quadro \* ARABIC ">
        <w:r w:rsidR="006D2982">
          <w:rPr>
            <w:noProof/>
          </w:rPr>
          <w:t>1</w:t>
        </w:r>
      </w:fldSimple>
      <w:bookmarkEnd w:id="59"/>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proofErr w:type="spellStart"/>
            <w:r>
              <w:t>RNRs</w:t>
            </w:r>
            <w:proofErr w:type="spellEnd"/>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proofErr w:type="spellStart"/>
            <w:r w:rsidRPr="00FB0261">
              <w:t>Precision</w:t>
            </w:r>
            <w:proofErr w:type="spellEnd"/>
            <w:r w:rsidRPr="00FB0261">
              <w:t>,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w:t>
            </w:r>
            <w:proofErr w:type="gramStart"/>
            <w:r w:rsidRPr="00CD5B16">
              <w:t>3,VALE</w:t>
            </w:r>
            <w:proofErr w:type="gramEnd"/>
            <w:r w:rsidRPr="00CD5B16">
              <w:t>3,BBDC4,</w:t>
            </w:r>
          </w:p>
          <w:p w14:paraId="0F66C670" w14:textId="0B6411C6" w:rsidR="00CD5B16" w:rsidRDefault="00CD5B16" w:rsidP="002B2884">
            <w:pPr>
              <w:pStyle w:val="TF-TEXTOQUADRO"/>
              <w:jc w:val="center"/>
            </w:pPr>
            <w:r w:rsidRPr="00CD5B16">
              <w:t>PETR</w:t>
            </w:r>
            <w:proofErr w:type="gramStart"/>
            <w:r w:rsidRPr="00CD5B16">
              <w:t>4,WEGE</w:t>
            </w:r>
            <w:proofErr w:type="gramEnd"/>
            <w:r w:rsidRPr="00CD5B16">
              <w:t>3</w:t>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r w:rsidRPr="00640CB1">
              <w:t>ITUB4</w:t>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r>
              <w:t xml:space="preserve">Sim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Fonte: elaborado pelo autor.</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w:t>
      </w:r>
      <w:commentRangeStart w:id="60"/>
      <w:r w:rsidR="00E86C1B" w:rsidRPr="00E96771">
        <w:rPr>
          <w:i/>
          <w:iCs/>
          <w:rPrChange w:id="61" w:author="Dalton Solano dos Reis" w:date="2023-05-30T17:50:00Z">
            <w:rPr/>
          </w:rPrChange>
        </w:rPr>
        <w:t>et al</w:t>
      </w:r>
      <w:commentRangeEnd w:id="60"/>
      <w:r w:rsidR="00E96771">
        <w:rPr>
          <w:rStyle w:val="Refdecomentrio"/>
        </w:rPr>
        <w:commentReference w:id="60"/>
      </w:r>
      <w:r w:rsidR="00E86C1B" w:rsidRPr="00E86C1B">
        <w:t xml:space="preserve">. (2021) empregam tanto LSTM quanto GRU. As métricas utilizadas para avaliar o desempenho são diferentes entre os estudos: Rossi (2019) utiliza MSE e MAE, Bezerra (2022) emprega </w:t>
      </w:r>
      <w:proofErr w:type="spellStart"/>
      <w:r w:rsidR="00E86C1B" w:rsidRPr="00E86C1B">
        <w:t>Precision</w:t>
      </w:r>
      <w:proofErr w:type="spellEnd"/>
      <w:r w:rsidR="00E86C1B" w:rsidRPr="00E86C1B">
        <w:t xml:space="preserve">, Recall e f1-score, </w:t>
      </w:r>
      <w:r w:rsidR="00634255">
        <w:t>enquanto</w:t>
      </w:r>
      <w:r w:rsidR="00E86C1B" w:rsidRPr="00E86C1B">
        <w:t xml:space="preserve"> Ribeiro </w:t>
      </w:r>
      <w:commentRangeStart w:id="62"/>
      <w:r w:rsidR="00E86C1B" w:rsidRPr="00E96771">
        <w:rPr>
          <w:i/>
          <w:iCs/>
          <w:rPrChange w:id="63" w:author="Dalton Solano dos Reis" w:date="2023-05-30T17:51:00Z">
            <w:rPr/>
          </w:rPrChange>
        </w:rPr>
        <w:t>et al</w:t>
      </w:r>
      <w:commentRangeEnd w:id="62"/>
      <w:r w:rsidR="00E96771">
        <w:rPr>
          <w:rStyle w:val="Refdecomentrio"/>
        </w:rPr>
        <w:commentReference w:id="62"/>
      </w:r>
      <w:r w:rsidR="00E86C1B" w:rsidRPr="00E86C1B">
        <w:t xml:space="preserve">. (2021) usam MAPE, RMSE e U de </w:t>
      </w:r>
      <w:proofErr w:type="spellStart"/>
      <w:r w:rsidR="00E86C1B" w:rsidRPr="00E86C1B">
        <w:t>Theil</w:t>
      </w:r>
      <w:proofErr w:type="spellEnd"/>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 xml:space="preserve">Ribeiro </w:t>
      </w:r>
      <w:commentRangeStart w:id="64"/>
      <w:r w:rsidR="0067690B" w:rsidRPr="00E96771">
        <w:rPr>
          <w:i/>
          <w:iCs/>
          <w:rPrChange w:id="65" w:author="Dalton Solano dos Reis" w:date="2023-05-30T17:52:00Z">
            <w:rPr/>
          </w:rPrChange>
        </w:rPr>
        <w:t>et al</w:t>
      </w:r>
      <w:commentRangeEnd w:id="64"/>
      <w:r w:rsidR="00E96771">
        <w:rPr>
          <w:rStyle w:val="Refdecomentrio"/>
        </w:rPr>
        <w:commentReference w:id="64"/>
      </w:r>
      <w:r w:rsidR="0067690B" w:rsidRPr="00E86C1B">
        <w:t>. (2021)</w:t>
      </w:r>
      <w:r w:rsidR="0067690B">
        <w:t xml:space="preserve"> </w:t>
      </w:r>
      <w:r w:rsidR="0067690B" w:rsidRPr="00E86C1B">
        <w:t>utiliza</w:t>
      </w:r>
      <w:r w:rsidR="0067690B">
        <w:t xml:space="preserve"> outras métricas para medir seu desempenho</w:t>
      </w:r>
      <w:r w:rsidR="00206BB3">
        <w:t xml:space="preserve"> </w:t>
      </w:r>
      <w:proofErr w:type="gramStart"/>
      <w:r w:rsidR="00206BB3">
        <w:t>e</w:t>
      </w:r>
      <w:r w:rsidR="0067690B">
        <w:t xml:space="preserve"> também</w:t>
      </w:r>
      <w:proofErr w:type="gramEnd"/>
      <w:r w:rsidR="0067690B">
        <w:t xml:space="preserve">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r>
        <w:t>Esta</w:t>
      </w:r>
      <w:r w:rsidR="009B688C" w:rsidRPr="009B688C">
        <w:t xml:space="preserve"> proposta é relevante e significativa, pois aborda a complexidade da análise de ações no mercado financeiro e busca melhorar as técnicas existentes utilizando </w:t>
      </w:r>
      <w:proofErr w:type="spellStart"/>
      <w:r w:rsidR="0031143D">
        <w:t>RNRs</w:t>
      </w:r>
      <w:proofErr w:type="spellEnd"/>
      <w:r w:rsidR="009B688C" w:rsidRPr="009B688C">
        <w:t xml:space="preserve">, como </w:t>
      </w:r>
      <w:proofErr w:type="spellStart"/>
      <w:r w:rsidR="009B688C" w:rsidRPr="009B688C">
        <w:t>LSTMs</w:t>
      </w:r>
      <w:proofErr w:type="spellEnd"/>
      <w:r w:rsidR="009B688C" w:rsidRPr="009B688C">
        <w:t xml:space="preserve"> e </w:t>
      </w:r>
      <w:proofErr w:type="spellStart"/>
      <w:r w:rsidR="009B688C" w:rsidRPr="009B688C">
        <w:t>GRUs</w:t>
      </w:r>
      <w:proofErr w:type="spellEnd"/>
      <w:r w:rsidR="009B688C"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proofErr w:type="spellStart"/>
      <w:r w:rsidR="0031143D">
        <w:t>RNRs</w:t>
      </w:r>
      <w:proofErr w:type="spellEnd"/>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rsidR="0031143D">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3D7F289F" w14:textId="77777777" w:rsidR="00451B94" w:rsidRDefault="00451B94" w:rsidP="003C6736">
      <w:pPr>
        <w:pStyle w:val="Ttulo2"/>
      </w:pPr>
      <w:r>
        <w:t>REQUISITOS PRINCIPAIS DO PROBLEMA A SER TRABALHADO</w:t>
      </w:r>
      <w:bookmarkEnd w:id="52"/>
      <w:bookmarkEnd w:id="53"/>
      <w:bookmarkEnd w:id="54"/>
      <w:bookmarkEnd w:id="55"/>
      <w:bookmarkEnd w:id="56"/>
      <w:bookmarkEnd w:id="57"/>
      <w:bookmarkEnd w:id="58"/>
    </w:p>
    <w:p w14:paraId="4E61AB96" w14:textId="115572E2" w:rsidR="00A3605D" w:rsidRDefault="00185E9E" w:rsidP="00A3605D">
      <w:pPr>
        <w:pStyle w:val="TF-TEXTO"/>
      </w:pPr>
      <w:r>
        <w:t xml:space="preserve">A </w:t>
      </w:r>
      <w:r w:rsidR="006C5AB8">
        <w:t>ferramenta</w:t>
      </w:r>
      <w:r w:rsidR="007B714B">
        <w:t xml:space="preserve"> </w:t>
      </w:r>
      <w:r>
        <w:t>a ser desenvolvida deve:</w:t>
      </w:r>
    </w:p>
    <w:p w14:paraId="05E73F7C" w14:textId="3802C641"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ações</w:t>
      </w:r>
      <w:del w:id="66" w:author="Dalton Solano dos Reis" w:date="2023-05-30T17:53:00Z">
        <w:r w:rsidDel="00E96771">
          <w:delText xml:space="preserve"> </w:delText>
        </w:r>
      </w:del>
      <w:r w:rsidR="00755BF9">
        <w:t xml:space="preserve"> </w:t>
      </w:r>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r>
        <w:t>gerar métricas</w:t>
      </w:r>
      <w:r w:rsidR="00DC5FBC">
        <w:t xml:space="preserve"> 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 xml:space="preserve">Yahoo </w:t>
      </w:r>
      <w:proofErr w:type="spellStart"/>
      <w:r w:rsidR="00244D67" w:rsidRPr="00244D67">
        <w:t>Finance</w:t>
      </w:r>
      <w:proofErr w:type="spellEnd"/>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dos</w:t>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proofErr w:type="spellStart"/>
      <w:r w:rsidRPr="003173D5">
        <w:t>TensorFlow</w:t>
      </w:r>
      <w:proofErr w:type="spellEnd"/>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proofErr w:type="spellStart"/>
      <w:r w:rsidR="0031143D">
        <w:t>RNRs</w:t>
      </w:r>
      <w:proofErr w:type="spellEnd"/>
      <w:r>
        <w:t xml:space="preserve"> (RNF). </w:t>
      </w:r>
    </w:p>
    <w:p w14:paraId="693E553B" w14:textId="77777777" w:rsidR="00451B94" w:rsidRDefault="00451B94" w:rsidP="003C6736">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proofErr w:type="spellStart"/>
      <w:r w:rsidR="0031143D">
        <w:t>RNRs</w:t>
      </w:r>
      <w:proofErr w:type="spellEnd"/>
      <w:r w:rsidR="00E26ABC">
        <w:t>, e bem como buscar trabalhos correlatos</w:t>
      </w:r>
      <w:r>
        <w:t>;</w:t>
      </w:r>
    </w:p>
    <w:p w14:paraId="60139002" w14:textId="19BA28FE" w:rsidR="00E26ABC" w:rsidRDefault="00463CA9" w:rsidP="00F75F25">
      <w:pPr>
        <w:pStyle w:val="TF-ALNEA"/>
        <w:numPr>
          <w:ilvl w:val="0"/>
          <w:numId w:val="10"/>
        </w:numPr>
      </w:pPr>
      <w:r>
        <w:t>e</w:t>
      </w:r>
      <w:r w:rsidR="003B199E">
        <w:t>licitação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análise</w:t>
      </w:r>
      <w:r>
        <w:t>;</w:t>
      </w:r>
    </w:p>
    <w:p w14:paraId="6B981CE0" w14:textId="2339D2CA" w:rsidR="003B199E" w:rsidRDefault="00463CA9" w:rsidP="00F75F25">
      <w:pPr>
        <w:pStyle w:val="TF-ALNEA"/>
        <w:numPr>
          <w:ilvl w:val="0"/>
          <w:numId w:val="10"/>
        </w:numPr>
      </w:pPr>
      <w:r>
        <w:t>p</w:t>
      </w:r>
      <w:r w:rsidR="003B199E" w:rsidRPr="003B199E">
        <w:t xml:space="preserve">reparação dos dados para modelagem: os dados processados serão divididos em conjuntos de treinamento e teste, e serão normalizados para garantir que os algoritmos de </w:t>
      </w:r>
      <w:del w:id="67" w:author="Dalton Solano dos Reis" w:date="2023-05-30T17:57:00Z">
        <w:r w:rsidR="003B199E" w:rsidRPr="003B199E" w:rsidDel="00E96771">
          <w:delText xml:space="preserve">machine </w:delText>
        </w:r>
      </w:del>
      <w:proofErr w:type="spellStart"/>
      <w:ins w:id="68" w:author="Dalton Solano dos Reis" w:date="2023-05-30T17:57:00Z">
        <w:r w:rsidR="00E96771">
          <w:t>M</w:t>
        </w:r>
        <w:r w:rsidR="00E96771" w:rsidRPr="003B199E">
          <w:t>achine</w:t>
        </w:r>
        <w:proofErr w:type="spellEnd"/>
        <w:r w:rsidR="00E96771" w:rsidRPr="003B199E">
          <w:t xml:space="preserve"> </w:t>
        </w:r>
      </w:ins>
      <w:del w:id="69" w:author="Dalton Solano dos Reis" w:date="2023-05-30T17:57:00Z">
        <w:r w:rsidR="003B199E" w:rsidRPr="003B199E" w:rsidDel="00E96771">
          <w:delText xml:space="preserve">learning </w:delText>
        </w:r>
      </w:del>
      <w:ins w:id="70" w:author="Dalton Solano dos Reis" w:date="2023-05-30T17:57:00Z">
        <w:r w:rsidR="00E96771">
          <w:t>L</w:t>
        </w:r>
        <w:r w:rsidR="00E96771" w:rsidRPr="003B199E">
          <w:t xml:space="preserve">earning </w:t>
        </w:r>
      </w:ins>
      <w:r w:rsidR="003B199E" w:rsidRPr="003B199E">
        <w:t>possam aprender com eficiência</w:t>
      </w:r>
      <w:r>
        <w:t>;</w:t>
      </w:r>
    </w:p>
    <w:p w14:paraId="1E85024F" w14:textId="3E1ED2F7" w:rsidR="003B199E" w:rsidRDefault="00463CA9" w:rsidP="00F75F25">
      <w:pPr>
        <w:pStyle w:val="TF-ALNEA"/>
        <w:numPr>
          <w:ilvl w:val="0"/>
          <w:numId w:val="10"/>
        </w:numPr>
      </w:pPr>
      <w:r>
        <w:t>i</w:t>
      </w:r>
      <w:r w:rsidR="003B199E" w:rsidRPr="003B199E">
        <w:t xml:space="preserve">mplementação dos algoritmos: nesta etapa, serão implementadas as </w:t>
      </w:r>
      <w:proofErr w:type="spellStart"/>
      <w:r w:rsidR="00AC210D">
        <w:t>RNRs</w:t>
      </w:r>
      <w:proofErr w:type="spellEnd"/>
      <w:r w:rsidR="003B199E" w:rsidRPr="003B199E">
        <w:t xml:space="preserve"> GRU</w:t>
      </w:r>
      <w:r w:rsidR="003B199E">
        <w:t xml:space="preserve"> </w:t>
      </w:r>
      <w:r w:rsidR="003B199E" w:rsidRPr="003B199E">
        <w:t>e LSTM</w:t>
      </w:r>
      <w:r>
        <w:t>;</w:t>
      </w:r>
    </w:p>
    <w:p w14:paraId="71979DD2" w14:textId="154C6997" w:rsidR="003B199E" w:rsidRDefault="00463CA9" w:rsidP="00F75F25">
      <w:pPr>
        <w:pStyle w:val="TF-ALNEA"/>
        <w:numPr>
          <w:ilvl w:val="0"/>
          <w:numId w:val="10"/>
        </w:numPr>
      </w:pPr>
      <w:r>
        <w:t>t</w:t>
      </w:r>
      <w:r w:rsidR="003B199E" w:rsidRPr="003B199E">
        <w:t xml:space="preserve">reinamento e validação dos modelos: os modelos GRU e LSTM serão treinados usando os conjuntos de treinamento e validação. Serão ajustados os </w:t>
      </w:r>
      <w:proofErr w:type="spellStart"/>
      <w:r w:rsidR="003B199E" w:rsidRPr="003B199E">
        <w:t>hiperparâmetros</w:t>
      </w:r>
      <w:proofErr w:type="spellEnd"/>
      <w:r w:rsidR="003B199E" w:rsidRPr="003B199E">
        <w:t xml:space="preserve">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r>
        <w:t>c</w:t>
      </w:r>
      <w:r w:rsidR="003B199E" w:rsidRPr="003B199E">
        <w:t>omparação dos algoritmos: nesta etapa, os resultados dos modelos GRU e LSTM serão comparados com base nas métricas obtidas.</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71" w:name="_Ref98650273"/>
      <w:r>
        <w:lastRenderedPageBreak/>
        <w:t xml:space="preserve">Quadro </w:t>
      </w:r>
      <w:fldSimple w:instr=" SEQ Quadro \* ARABIC ">
        <w:r w:rsidR="006D2982">
          <w:rPr>
            <w:noProof/>
          </w:rPr>
          <w:t>2</w:t>
        </w:r>
      </w:fldSimple>
      <w:bookmarkEnd w:id="7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r>
              <w:t>e</w:t>
            </w:r>
            <w:r w:rsidR="002F541D">
              <w:t>licitação</w:t>
            </w:r>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2F541D" w:rsidP="002F541D">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r w:rsidR="00874996">
        <w:t>Análise Técnica de ações</w:t>
      </w:r>
      <w:r w:rsidR="0069645D">
        <w:t xml:space="preserve"> e Redes Neurais Recorrentes</w:t>
      </w:r>
      <w:r w:rsidR="00463CA9">
        <w:t>.</w:t>
      </w:r>
    </w:p>
    <w:p w14:paraId="105D4E9C" w14:textId="6685A556" w:rsidR="00E73626" w:rsidRDefault="00E73626" w:rsidP="00E73626">
      <w:pPr>
        <w:pStyle w:val="TF-TEXTO"/>
      </w:pPr>
      <w:r>
        <w:t xml:space="preserve">Segundo </w:t>
      </w:r>
      <w:proofErr w:type="spellStart"/>
      <w:r w:rsidR="00DE7BA1">
        <w:t>H</w:t>
      </w:r>
      <w:r w:rsidR="00DE7BA1" w:rsidRPr="00A21B1C">
        <w:t>ochreiter</w:t>
      </w:r>
      <w:proofErr w:type="spellEnd"/>
      <w:r w:rsidR="00DE7BA1">
        <w:t xml:space="preserve"> e</w:t>
      </w:r>
      <w:r w:rsidR="00DE7BA1" w:rsidRPr="00A21B1C">
        <w:t xml:space="preserve"> </w:t>
      </w:r>
      <w:proofErr w:type="spellStart"/>
      <w:r w:rsidR="00DE7BA1">
        <w:t>S</w:t>
      </w:r>
      <w:r w:rsidR="00DE7BA1" w:rsidRPr="00A21B1C">
        <w:t>chmidhuber</w:t>
      </w:r>
      <w:proofErr w:type="spellEnd"/>
      <w:r w:rsidRPr="00A21B1C">
        <w:t xml:space="preserve"> </w:t>
      </w:r>
      <w:r w:rsidR="00DE7BA1">
        <w:t>(</w:t>
      </w:r>
      <w:r w:rsidRPr="00A21B1C">
        <w:t>1997)</w:t>
      </w:r>
      <w:r>
        <w:t xml:space="preserve"> </w:t>
      </w:r>
      <w:r w:rsidR="0042408D">
        <w:t>a</w:t>
      </w:r>
      <w:r w:rsidRPr="00C35112">
        <w:t xml:space="preserve"> </w:t>
      </w:r>
      <w:del w:id="72" w:author="Dalton Solano dos Reis" w:date="2023-05-30T17:58:00Z">
        <w:r w:rsidRPr="00C35112" w:rsidDel="000D5BC8">
          <w:delText>LSTM (</w:delText>
        </w:r>
      </w:del>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ins w:id="73" w:author="Dalton Solano dos Reis" w:date="2023-05-30T17:58:00Z">
        <w:r w:rsidR="000D5BC8">
          <w:t xml:space="preserve"> (</w:t>
        </w:r>
        <w:r w:rsidR="000D5BC8" w:rsidRPr="00C35112">
          <w:t>LSTM</w:t>
        </w:r>
      </w:ins>
      <w:r w:rsidR="00DE7BA1">
        <w:t>)</w:t>
      </w:r>
      <w:r>
        <w:t xml:space="preserve"> </w:t>
      </w:r>
      <w:r w:rsidRPr="00C35112">
        <w:t xml:space="preserve">é uma arquitetura de aprendizado de máquina que aprimora as </w:t>
      </w:r>
      <w:del w:id="74" w:author="Dalton Solano dos Reis" w:date="2023-05-30T17:59:00Z">
        <w:r w:rsidRPr="00C35112" w:rsidDel="000D5BC8">
          <w:delText xml:space="preserve">redes </w:delText>
        </w:r>
      </w:del>
      <w:ins w:id="75" w:author="Dalton Solano dos Reis" w:date="2023-05-30T17:59:00Z">
        <w:r w:rsidR="000D5BC8">
          <w:t>R</w:t>
        </w:r>
        <w:r w:rsidR="000D5BC8" w:rsidRPr="00C35112">
          <w:t xml:space="preserve">edes </w:t>
        </w:r>
      </w:ins>
      <w:del w:id="76" w:author="Dalton Solano dos Reis" w:date="2023-05-30T17:59:00Z">
        <w:r w:rsidRPr="00C35112" w:rsidDel="000D5BC8">
          <w:delText xml:space="preserve">neurais </w:delText>
        </w:r>
      </w:del>
      <w:ins w:id="77" w:author="Dalton Solano dos Reis" w:date="2023-05-30T17:59:00Z">
        <w:r w:rsidR="000D5BC8">
          <w:t>N</w:t>
        </w:r>
        <w:r w:rsidR="000D5BC8" w:rsidRPr="00C35112">
          <w:t xml:space="preserve">eurais </w:t>
        </w:r>
      </w:ins>
      <w:del w:id="78" w:author="Dalton Solano dos Reis" w:date="2023-05-30T17:59:00Z">
        <w:r w:rsidRPr="00C35112" w:rsidDel="000D5BC8">
          <w:delText xml:space="preserve">recorrentes </w:delText>
        </w:r>
      </w:del>
      <w:ins w:id="79" w:author="Dalton Solano dos Reis" w:date="2023-05-30T17:59:00Z">
        <w:r w:rsidR="000D5BC8">
          <w:t>R</w:t>
        </w:r>
        <w:r w:rsidR="000D5BC8" w:rsidRPr="00C35112">
          <w:t xml:space="preserve">ecorrentes </w:t>
        </w:r>
      </w:ins>
      <w:r w:rsidRPr="00C35112">
        <w:t>(</w:t>
      </w:r>
      <w:proofErr w:type="spellStart"/>
      <w:r w:rsidR="0031143D">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9D6A5F" w14:textId="36B5CB28" w:rsidR="00E73626" w:rsidRDefault="00E73626" w:rsidP="00E73626">
      <w:pPr>
        <w:pStyle w:val="TF-TEXTO"/>
      </w:pPr>
      <w:r>
        <w:t xml:space="preserve">De acordo com </w:t>
      </w:r>
      <w:r w:rsidRPr="001D59BB">
        <w:t xml:space="preserve">Cho </w:t>
      </w:r>
      <w:commentRangeStart w:id="80"/>
      <w:r w:rsidRPr="000D5BC8">
        <w:rPr>
          <w:i/>
          <w:iCs/>
          <w:rPrChange w:id="81" w:author="Dalton Solano dos Reis" w:date="2023-05-30T17:59:00Z">
            <w:rPr/>
          </w:rPrChange>
        </w:rPr>
        <w:t>et al</w:t>
      </w:r>
      <w:commentRangeEnd w:id="80"/>
      <w:r w:rsidR="000D5BC8">
        <w:rPr>
          <w:rStyle w:val="Refdecomentrio"/>
        </w:rPr>
        <w:commentReference w:id="80"/>
      </w:r>
      <w:r w:rsidRPr="001D59BB">
        <w:t>.</w:t>
      </w:r>
      <w:r>
        <w:t xml:space="preserve"> </w:t>
      </w:r>
      <w:r w:rsidR="00DE48AC">
        <w:t>(</w:t>
      </w:r>
      <w:r w:rsidRPr="001D59BB">
        <w:t>2014)</w:t>
      </w:r>
      <w:r>
        <w:t xml:space="preserve"> a</w:t>
      </w:r>
      <w:r w:rsidRPr="001D59BB">
        <w:t xml:space="preserve"> </w:t>
      </w:r>
      <w:del w:id="82" w:author="Dalton Solano dos Reis" w:date="2023-05-30T18:00:00Z">
        <w:r w:rsidRPr="001D59BB" w:rsidDel="000D5BC8">
          <w:delText>GRU (</w:delText>
        </w:r>
      </w:del>
      <w:proofErr w:type="spellStart"/>
      <w:r w:rsidRPr="001D59BB">
        <w:t>Gated</w:t>
      </w:r>
      <w:proofErr w:type="spellEnd"/>
      <w:r w:rsidRPr="001D59BB">
        <w:t xml:space="preserve"> </w:t>
      </w:r>
      <w:proofErr w:type="spellStart"/>
      <w:r w:rsidRPr="001D59BB">
        <w:t>Recurrent</w:t>
      </w:r>
      <w:proofErr w:type="spellEnd"/>
      <w:r w:rsidRPr="001D59BB">
        <w:t xml:space="preserve"> Unit</w:t>
      </w:r>
      <w:ins w:id="83" w:author="Dalton Solano dos Reis" w:date="2023-05-30T18:00:00Z">
        <w:r w:rsidR="000D5BC8">
          <w:t xml:space="preserve"> (</w:t>
        </w:r>
        <w:r w:rsidR="000D5BC8" w:rsidRPr="001D59BB">
          <w:t>GRU</w:t>
        </w:r>
      </w:ins>
      <w:r w:rsidRPr="001D59BB">
        <w:t xml:space="preserve">) é uma arquitetura de aprendizado de máquina que aperfeiçoa as </w:t>
      </w:r>
      <w:del w:id="84" w:author="Dalton Solano dos Reis" w:date="2023-05-30T18:00:00Z">
        <w:r w:rsidRPr="001D59BB" w:rsidDel="000D5BC8">
          <w:delText>redes neurais recorrentes (</w:delText>
        </w:r>
      </w:del>
      <w:proofErr w:type="spellStart"/>
      <w:r w:rsidR="0031143D">
        <w:t>RNRs</w:t>
      </w:r>
      <w:proofErr w:type="spellEnd"/>
      <w:del w:id="85" w:author="Dalton Solano dos Reis" w:date="2023-05-30T18:00:00Z">
        <w:r w:rsidRPr="001D59BB" w:rsidDel="000D5BC8">
          <w:delText>)</w:delText>
        </w:r>
      </w:del>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2F3A0B19" w14:textId="020CDA32" w:rsidR="00E73626" w:rsidRDefault="0017113C" w:rsidP="00E73626">
      <w:pPr>
        <w:pStyle w:val="TF-TEXTO"/>
      </w:pPr>
      <w:r w:rsidRPr="0017113C">
        <w:t xml:space="preserve">Para avaliar o desempenho </w:t>
      </w:r>
      <w:r>
        <w:t>das</w:t>
      </w:r>
      <w:r w:rsidRPr="0017113C">
        <w:t xml:space="preserve"> </w:t>
      </w:r>
      <w:proofErr w:type="spellStart"/>
      <w:r w:rsidR="0031143D">
        <w:t>RNRs</w:t>
      </w:r>
      <w:proofErr w:type="spellEnd"/>
      <w:r>
        <w:t xml:space="preserve"> serão utilizadas</w:t>
      </w:r>
      <w:r w:rsidRPr="0017113C">
        <w:t xml:space="preserve"> métricas de erro, como o MAE, que calcula a média dos valores absolutos das diferenças entre previsões e valores reais</w:t>
      </w:r>
      <w:r w:rsidR="0094060F">
        <w:t>;</w:t>
      </w:r>
      <w:r w:rsidRPr="0017113C">
        <w:t xml:space="preserve"> o MSE, que dá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86" w:name="_Toc351015602"/>
      <w:bookmarkEnd w:id="44"/>
      <w:bookmarkEnd w:id="45"/>
      <w:bookmarkEnd w:id="46"/>
      <w:bookmarkEnd w:id="47"/>
      <w:bookmarkEnd w:id="48"/>
      <w:bookmarkEnd w:id="49"/>
      <w:bookmarkEnd w:id="50"/>
      <w:r>
        <w:t>Referências</w:t>
      </w:r>
      <w:bookmarkEnd w:id="86"/>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609AA2B8" w:rsidR="00184BDB" w:rsidRDefault="000D5BC8" w:rsidP="00184BDB">
      <w:pPr>
        <w:pStyle w:val="TF-REFERNCIASITEM0"/>
      </w:pPr>
      <w:commentRangeStart w:id="87"/>
      <w:r w:rsidRPr="00184BDB">
        <w:t>BEZERRA</w:t>
      </w:r>
      <w:commentRangeEnd w:id="87"/>
      <w:r>
        <w:rPr>
          <w:rStyle w:val="Refdecomentrio"/>
        </w:rPr>
        <w:commentReference w:id="87"/>
      </w:r>
      <w:r w:rsidR="00184BDB">
        <w:t>,</w:t>
      </w:r>
      <w:r w:rsidR="00184BDB" w:rsidRPr="00184BDB">
        <w:t xml:space="preserve"> </w:t>
      </w:r>
      <w:r w:rsidR="00184BDB">
        <w:t>Fabrício Oliveira.</w:t>
      </w:r>
      <w:r w:rsidR="00184BDB" w:rsidRPr="00184BDB">
        <w:t xml:space="preserve"> </w:t>
      </w:r>
      <w:r w:rsidR="00184BDB" w:rsidRPr="00184BDB">
        <w:rPr>
          <w:b/>
          <w:bCs/>
        </w:rPr>
        <w:t>Redes Neurais Artificiais na Previsão do Preço das Ações na Bolsa de Valores por Meio de Notícias</w:t>
      </w:r>
      <w:r w:rsidR="00184BDB" w:rsidRPr="00184BDB">
        <w:t>. [2022]</w:t>
      </w:r>
      <w:r w:rsidR="00184BDB">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w:t>
      </w:r>
      <w:proofErr w:type="spellStart"/>
      <w:r w:rsidRPr="007B3225">
        <w:rPr>
          <w:lang w:val="en-US"/>
        </w:rPr>
        <w:t>Kyunghyun</w:t>
      </w:r>
      <w:proofErr w:type="spellEnd"/>
      <w:r w:rsidRPr="007B3225">
        <w:rPr>
          <w:lang w:val="en-US"/>
        </w:rPr>
        <w:t xml:space="preserve">; MERRIENBOER, Bart van; GULCEHRE, </w:t>
      </w:r>
      <w:proofErr w:type="spellStart"/>
      <w:r w:rsidRPr="007B3225">
        <w:rPr>
          <w:lang w:val="en-US"/>
        </w:rPr>
        <w:t>Caglar</w:t>
      </w:r>
      <w:proofErr w:type="spellEnd"/>
      <w:r w:rsidRPr="007B3225">
        <w:rPr>
          <w:lang w:val="en-US"/>
        </w:rPr>
        <w:t xml:space="preserve">; BOUGARES, </w:t>
      </w:r>
      <w:proofErr w:type="spellStart"/>
      <w:r w:rsidRPr="007B3225">
        <w:rPr>
          <w:lang w:val="en-US"/>
        </w:rPr>
        <w:t>Fethi</w:t>
      </w:r>
      <w:proofErr w:type="spellEnd"/>
      <w:r w:rsidRPr="007B3225">
        <w:rPr>
          <w:lang w:val="en-US"/>
        </w:rPr>
        <w:t xml:space="preserve">; SCHWENK, Holger; BENGIO, </w:t>
      </w:r>
      <w:proofErr w:type="spellStart"/>
      <w:r w:rsidRPr="007B3225">
        <w:rPr>
          <w:lang w:val="en-US"/>
        </w:rPr>
        <w:t>Yoshua</w:t>
      </w:r>
      <w:proofErr w:type="spellEnd"/>
      <w:r w:rsidRPr="007B3225">
        <w:rPr>
          <w:lang w:val="en-US"/>
        </w:rPr>
        <w:t xml:space="preserve">.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3F6A7488" w:rsidR="00184BDB" w:rsidRDefault="000D5BC8" w:rsidP="00581EB6">
      <w:pPr>
        <w:pStyle w:val="TF-REFERNCIASITEM0"/>
      </w:pPr>
      <w:commentRangeStart w:id="88"/>
      <w:r w:rsidRPr="00184BDB">
        <w:t>MATSUMOTO</w:t>
      </w:r>
      <w:commentRangeEnd w:id="88"/>
      <w:r>
        <w:rPr>
          <w:rStyle w:val="Refdecomentrio"/>
        </w:rPr>
        <w:commentReference w:id="88"/>
      </w:r>
      <w:r w:rsidR="00184BDB" w:rsidRPr="00184BDB">
        <w:t xml:space="preserve">, </w:t>
      </w:r>
      <w:r w:rsidR="00184BDB" w:rsidRPr="00184BDB">
        <w:rPr>
          <w:b/>
          <w:bCs/>
        </w:rPr>
        <w:t>Daniel K.F. Estudo em Séries Temporais Financeiras utilizando Redes Neurais Recorrentes.</w:t>
      </w:r>
      <w:r w:rsidR="00184BDB" w:rsidRPr="00184BDB">
        <w:t xml:space="preserve"> 2019. Disponível em: </w:t>
      </w:r>
      <w:r w:rsidR="00184BDB">
        <w:t>h</w:t>
      </w:r>
      <w:r w:rsidR="00184BDB" w:rsidRPr="00184BDB">
        <w:t>ttps://www.repositorio.ufal.br/bitstream/riufal/6813/3/Estudo%20em%20s%C3%A9ries%20temporais%20financeiras%20utilizando%20redes%20neurais%20recorrentes.pdf.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commentRangeStart w:id="89"/>
      <w:r w:rsidRPr="00581EB6">
        <w:lastRenderedPageBreak/>
        <w:t>RIBEIRO,</w:t>
      </w:r>
      <w:commentRangeEnd w:id="89"/>
      <w:r w:rsidR="008D2722">
        <w:rPr>
          <w:rStyle w:val="Refdecomentrio"/>
        </w:rPr>
        <w:commentReference w:id="89"/>
      </w:r>
      <w:r w:rsidRPr="00581EB6">
        <w:t xml:space="preserve"> Marcos Vinicius de Oliveira; CORREA, Matheus Morgado. </w:t>
      </w:r>
      <w:r w:rsidRPr="00184BDB">
        <w:rPr>
          <w:b/>
          <w:bCs/>
        </w:rPr>
        <w:t>Previsão de Preço de Ações Baseada em Redes Neurais Recorrentes LSTM e GRU.</w:t>
      </w:r>
      <w:r w:rsidRPr="00581EB6">
        <w:t xml:space="preserve"> </w:t>
      </w:r>
      <w:r w:rsidR="00184BDB">
        <w:t>[</w:t>
      </w:r>
      <w:r w:rsidRPr="00581EB6">
        <w:t>2021</w:t>
      </w:r>
      <w:r w:rsidR="00184BDB">
        <w:t>]</w:t>
      </w:r>
      <w:r w:rsidRPr="00581EB6">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165550C2" w:rsidR="00BB418F" w:rsidRDefault="00444973" w:rsidP="00581EB6">
      <w:pPr>
        <w:pStyle w:val="TF-REFERNCIASITEM0"/>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rsidR="00184BDB">
        <w:t>[</w:t>
      </w:r>
      <w:r w:rsidRPr="00444973">
        <w:t>2023</w:t>
      </w:r>
      <w:r w:rsidR="00184BDB">
        <w:t>]</w:t>
      </w:r>
      <w:r w:rsidRPr="00444973">
        <w:t>. Disponível em: https://blog.xpeducacao.com.br/machine-learning-no-mercado-financeiro/. Acesso em: 22 abr. 2023.</w:t>
      </w:r>
    </w:p>
    <w:p w14:paraId="6207E47D" w14:textId="77777777" w:rsidR="00BB418F" w:rsidRDefault="00BB418F">
      <w:pPr>
        <w:keepNext w:val="0"/>
        <w:keepLines w:val="0"/>
        <w:rPr>
          <w:sz w:val="18"/>
          <w:szCs w:val="20"/>
        </w:rPr>
      </w:pPr>
      <w:r>
        <w:br w:type="page"/>
      </w:r>
    </w:p>
    <w:p w14:paraId="74CC850B" w14:textId="77777777" w:rsidR="00BB418F" w:rsidRPr="00320BFA" w:rsidRDefault="00BB418F" w:rsidP="00BB418F">
      <w:pPr>
        <w:pStyle w:val="TF-xAvalTTULO"/>
      </w:pPr>
      <w:r>
        <w:lastRenderedPageBreak/>
        <w:t>FORMULÁRIO  DE  avaliação BCC</w:t>
      </w:r>
      <w:r w:rsidRPr="00320BFA">
        <w:t xml:space="preserve"> – PROFESSOR TCC I</w:t>
      </w:r>
      <w:r>
        <w:t xml:space="preserve"> – Pré-projeto</w:t>
      </w:r>
    </w:p>
    <w:p w14:paraId="6518EAC2" w14:textId="77777777" w:rsidR="00BB418F" w:rsidRDefault="00BB418F" w:rsidP="00BB418F">
      <w:pPr>
        <w:pStyle w:val="TF-xAvalLINHA"/>
      </w:pPr>
      <w:r w:rsidRPr="00320BFA">
        <w:t>Avaliador(a):</w:t>
      </w:r>
      <w:r w:rsidRPr="00320BFA">
        <w:tab/>
      </w:r>
      <w:r>
        <w:t>Dalton Solano dos Reis</w:t>
      </w:r>
    </w:p>
    <w:p w14:paraId="07F306BF" w14:textId="77777777" w:rsidR="00BB418F" w:rsidRPr="00320BFA" w:rsidRDefault="00BB418F" w:rsidP="00BB418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B418F" w:rsidRPr="00320BFA" w14:paraId="5E8D457E"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15680F1" w14:textId="77777777" w:rsidR="00BB418F" w:rsidRPr="00320BFA" w:rsidRDefault="00BB418F"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9D4FD4" w14:textId="77777777" w:rsidR="00BB418F" w:rsidRPr="00320BFA" w:rsidRDefault="00BB418F"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40C4D49" w14:textId="77777777" w:rsidR="00BB418F" w:rsidRPr="00320BFA" w:rsidRDefault="00BB418F"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6FDB81E" w14:textId="77777777" w:rsidR="00BB418F" w:rsidRPr="00320BFA" w:rsidRDefault="00BB418F" w:rsidP="008E38BE">
            <w:pPr>
              <w:pStyle w:val="TF-xAvalITEMTABELA"/>
            </w:pPr>
            <w:r w:rsidRPr="00320BFA">
              <w:t>não atende</w:t>
            </w:r>
          </w:p>
        </w:tc>
      </w:tr>
      <w:tr w:rsidR="00BB418F" w:rsidRPr="00320BFA" w14:paraId="164A2A39"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AFD082" w14:textId="77777777" w:rsidR="00BB418F" w:rsidRPr="00320BFA" w:rsidRDefault="00BB418F"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FDEEDFC" w14:textId="77777777" w:rsidR="00BB418F" w:rsidRPr="00821EE8" w:rsidRDefault="00BB418F" w:rsidP="00BB418F">
            <w:pPr>
              <w:pStyle w:val="TF-xAvalITEM"/>
              <w:numPr>
                <w:ilvl w:val="0"/>
                <w:numId w:val="12"/>
              </w:numPr>
            </w:pPr>
            <w:r w:rsidRPr="00821EE8">
              <w:t>INTRODUÇÃO</w:t>
            </w:r>
          </w:p>
          <w:p w14:paraId="165C9F9C" w14:textId="77777777" w:rsidR="00BB418F" w:rsidRPr="00821EE8" w:rsidRDefault="00BB418F"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A63ECF3" w14:textId="685DDC3F" w:rsidR="00BB418F" w:rsidRPr="00320BFA" w:rsidRDefault="008D2722"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68618D7" w14:textId="77777777" w:rsidR="00BB418F" w:rsidRPr="00320BFA" w:rsidRDefault="00BB418F"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73E5F8" w14:textId="77777777" w:rsidR="00BB418F" w:rsidRPr="00320BFA" w:rsidRDefault="00BB418F" w:rsidP="008E38BE">
            <w:pPr>
              <w:keepNext w:val="0"/>
              <w:keepLines w:val="0"/>
              <w:ind w:left="709" w:hanging="709"/>
              <w:jc w:val="center"/>
              <w:rPr>
                <w:sz w:val="18"/>
              </w:rPr>
            </w:pPr>
          </w:p>
        </w:tc>
      </w:tr>
      <w:tr w:rsidR="00BB418F" w:rsidRPr="00320BFA" w14:paraId="57A80D92"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4278F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28692A" w14:textId="77777777" w:rsidR="00BB418F" w:rsidRPr="00821EE8" w:rsidRDefault="00BB418F"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C572F46" w14:textId="60F4F127"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BD610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411AA5" w14:textId="77777777" w:rsidR="00BB418F" w:rsidRPr="00320BFA" w:rsidRDefault="00BB418F" w:rsidP="008E38BE">
            <w:pPr>
              <w:keepNext w:val="0"/>
              <w:keepLines w:val="0"/>
              <w:ind w:left="709" w:hanging="709"/>
              <w:jc w:val="center"/>
              <w:rPr>
                <w:sz w:val="18"/>
              </w:rPr>
            </w:pPr>
          </w:p>
        </w:tc>
      </w:tr>
      <w:tr w:rsidR="00BB418F" w:rsidRPr="00320BFA" w14:paraId="4EDF9ED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1D8DE0"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D8C389" w14:textId="77777777" w:rsidR="00BB418F" w:rsidRPr="00320BFA" w:rsidRDefault="00BB418F" w:rsidP="00BB418F">
            <w:pPr>
              <w:pStyle w:val="TF-xAvalITEM"/>
              <w:numPr>
                <w:ilvl w:val="0"/>
                <w:numId w:val="12"/>
              </w:numPr>
            </w:pPr>
            <w:r w:rsidRPr="00320BFA">
              <w:t>OBJETIVOS</w:t>
            </w:r>
          </w:p>
          <w:p w14:paraId="4BD22D98" w14:textId="77777777" w:rsidR="00BB418F" w:rsidRPr="00320BFA" w:rsidRDefault="00BB418F"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92BFD5A" w14:textId="6143CEBF"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A35D6F"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4428D8" w14:textId="77777777" w:rsidR="00BB418F" w:rsidRPr="00320BFA" w:rsidRDefault="00BB418F" w:rsidP="008E38BE">
            <w:pPr>
              <w:keepNext w:val="0"/>
              <w:keepLines w:val="0"/>
              <w:ind w:left="709" w:hanging="709"/>
              <w:jc w:val="center"/>
              <w:rPr>
                <w:sz w:val="18"/>
              </w:rPr>
            </w:pPr>
          </w:p>
        </w:tc>
      </w:tr>
      <w:tr w:rsidR="00BB418F" w:rsidRPr="00320BFA" w14:paraId="149B8538"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DC822D"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7AF8C6" w14:textId="77777777" w:rsidR="00BB418F" w:rsidRPr="00320BFA" w:rsidRDefault="00BB418F"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1A6AAA9" w14:textId="7FE7FA6D"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EDCA12"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6DE29D" w14:textId="77777777" w:rsidR="00BB418F" w:rsidRPr="00320BFA" w:rsidRDefault="00BB418F" w:rsidP="008E38BE">
            <w:pPr>
              <w:keepNext w:val="0"/>
              <w:keepLines w:val="0"/>
              <w:ind w:left="709" w:hanging="709"/>
              <w:jc w:val="center"/>
              <w:rPr>
                <w:sz w:val="18"/>
              </w:rPr>
            </w:pPr>
          </w:p>
        </w:tc>
      </w:tr>
      <w:tr w:rsidR="00BB418F" w:rsidRPr="00320BFA" w14:paraId="4C0F992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526334"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B47BA9" w14:textId="77777777" w:rsidR="00BB418F" w:rsidRPr="00EE20C1" w:rsidRDefault="00BB418F" w:rsidP="00BB418F">
            <w:pPr>
              <w:pStyle w:val="TF-xAvalITEM"/>
              <w:numPr>
                <w:ilvl w:val="0"/>
                <w:numId w:val="12"/>
              </w:numPr>
            </w:pPr>
            <w:r w:rsidRPr="00EE20C1">
              <w:t>JUSTIFICATIVA</w:t>
            </w:r>
          </w:p>
          <w:p w14:paraId="42F8DDF5" w14:textId="77777777" w:rsidR="00BB418F" w:rsidRPr="00EE20C1" w:rsidRDefault="00BB418F"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067D87E" w14:textId="3D5A3E0C"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E94779"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679D70" w14:textId="77777777" w:rsidR="00BB418F" w:rsidRPr="00320BFA" w:rsidRDefault="00BB418F" w:rsidP="008E38BE">
            <w:pPr>
              <w:keepNext w:val="0"/>
              <w:keepLines w:val="0"/>
              <w:ind w:left="709" w:hanging="709"/>
              <w:jc w:val="center"/>
              <w:rPr>
                <w:sz w:val="18"/>
              </w:rPr>
            </w:pPr>
          </w:p>
        </w:tc>
      </w:tr>
      <w:tr w:rsidR="00BB418F" w:rsidRPr="00320BFA" w14:paraId="3AFF929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73EB67"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1A8DA9" w14:textId="77777777" w:rsidR="00BB418F" w:rsidRPr="00EE20C1" w:rsidRDefault="00BB418F"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CB94B90" w14:textId="0C25524C"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948B83"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B8DCE8" w14:textId="77777777" w:rsidR="00BB418F" w:rsidRPr="00320BFA" w:rsidRDefault="00BB418F" w:rsidP="008E38BE">
            <w:pPr>
              <w:keepNext w:val="0"/>
              <w:keepLines w:val="0"/>
              <w:ind w:left="709" w:hanging="709"/>
              <w:jc w:val="center"/>
              <w:rPr>
                <w:sz w:val="18"/>
              </w:rPr>
            </w:pPr>
          </w:p>
        </w:tc>
      </w:tr>
      <w:tr w:rsidR="00BB418F" w:rsidRPr="00320BFA" w14:paraId="423315FF"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A76A51"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A69FDC" w14:textId="77777777" w:rsidR="00BB418F" w:rsidRPr="00320BFA" w:rsidRDefault="00BB418F" w:rsidP="00BB418F">
            <w:pPr>
              <w:pStyle w:val="TF-xAvalITEM"/>
              <w:numPr>
                <w:ilvl w:val="0"/>
                <w:numId w:val="12"/>
              </w:numPr>
            </w:pPr>
            <w:r w:rsidRPr="00320BFA">
              <w:t>METODOLOGIA</w:t>
            </w:r>
          </w:p>
          <w:p w14:paraId="614F8D44" w14:textId="77777777" w:rsidR="00BB418F" w:rsidRPr="00320BFA" w:rsidRDefault="00BB418F"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3EB5B72" w14:textId="1213E206"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1FF3EA"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DD2721" w14:textId="77777777" w:rsidR="00BB418F" w:rsidRPr="00320BFA" w:rsidRDefault="00BB418F" w:rsidP="008E38BE">
            <w:pPr>
              <w:keepNext w:val="0"/>
              <w:keepLines w:val="0"/>
              <w:ind w:left="709" w:hanging="709"/>
              <w:jc w:val="center"/>
              <w:rPr>
                <w:sz w:val="18"/>
              </w:rPr>
            </w:pPr>
          </w:p>
        </w:tc>
      </w:tr>
      <w:tr w:rsidR="00BB418F" w:rsidRPr="00320BFA" w14:paraId="3935A334"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DFBEE3"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AAEFD7" w14:textId="77777777" w:rsidR="00BB418F" w:rsidRPr="00320BFA" w:rsidRDefault="00BB418F"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EC00218" w14:textId="3FF0E60B"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71D1748"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12E059" w14:textId="77777777" w:rsidR="00BB418F" w:rsidRPr="00320BFA" w:rsidRDefault="00BB418F" w:rsidP="008E38BE">
            <w:pPr>
              <w:keepNext w:val="0"/>
              <w:keepLines w:val="0"/>
              <w:ind w:left="709" w:hanging="709"/>
              <w:jc w:val="center"/>
              <w:rPr>
                <w:sz w:val="18"/>
              </w:rPr>
            </w:pPr>
          </w:p>
        </w:tc>
      </w:tr>
      <w:tr w:rsidR="00BB418F" w:rsidRPr="00320BFA" w14:paraId="1CA69160"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C2D8C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44BA7" w14:textId="77777777" w:rsidR="00BB418F" w:rsidRPr="00801036" w:rsidRDefault="00BB418F" w:rsidP="00BB418F">
            <w:pPr>
              <w:pStyle w:val="TF-xAvalITEM"/>
              <w:numPr>
                <w:ilvl w:val="0"/>
                <w:numId w:val="12"/>
              </w:numPr>
            </w:pPr>
            <w:r w:rsidRPr="00801036">
              <w:t>REVISÃO BIBLIOGRÁFICA</w:t>
            </w:r>
          </w:p>
          <w:p w14:paraId="76D6FFF6" w14:textId="77777777" w:rsidR="00BB418F" w:rsidRPr="00801036" w:rsidRDefault="00BB418F"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1266659" w14:textId="1A64F1A1" w:rsidR="00BB418F" w:rsidRPr="00801036"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31200D" w14:textId="77777777" w:rsidR="00BB418F" w:rsidRPr="00801036"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A763A5" w14:textId="77777777" w:rsidR="00BB418F" w:rsidRPr="00320BFA" w:rsidRDefault="00BB418F" w:rsidP="008E38BE">
            <w:pPr>
              <w:keepNext w:val="0"/>
              <w:keepLines w:val="0"/>
              <w:ind w:left="709" w:hanging="709"/>
              <w:jc w:val="center"/>
              <w:rPr>
                <w:sz w:val="18"/>
              </w:rPr>
            </w:pPr>
          </w:p>
        </w:tc>
      </w:tr>
      <w:tr w:rsidR="00BB418F" w:rsidRPr="00320BFA" w14:paraId="51D0B90B"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D23E0F3" w14:textId="77777777" w:rsidR="00BB418F" w:rsidRPr="00320BFA" w:rsidRDefault="00BB418F"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4799249" w14:textId="77777777" w:rsidR="00BB418F" w:rsidRPr="00320BFA" w:rsidRDefault="00BB418F" w:rsidP="00BB418F">
            <w:pPr>
              <w:pStyle w:val="TF-xAvalITEM"/>
              <w:numPr>
                <w:ilvl w:val="0"/>
                <w:numId w:val="12"/>
              </w:numPr>
            </w:pPr>
            <w:r w:rsidRPr="00320BFA">
              <w:t>LINGUAGEM USADA (redação)</w:t>
            </w:r>
          </w:p>
          <w:p w14:paraId="66EDC359" w14:textId="77777777" w:rsidR="00BB418F" w:rsidRPr="00320BFA" w:rsidRDefault="00BB418F"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A6C1C73" w14:textId="5FFB9CC5" w:rsidR="00BB418F" w:rsidRPr="00320BFA" w:rsidRDefault="008D2722"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08C4FEE" w14:textId="77777777" w:rsidR="00BB418F" w:rsidRPr="00320BFA" w:rsidRDefault="00BB418F"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1E3235F" w14:textId="77777777" w:rsidR="00BB418F" w:rsidRPr="00320BFA" w:rsidRDefault="00BB418F" w:rsidP="008E38BE">
            <w:pPr>
              <w:keepNext w:val="0"/>
              <w:keepLines w:val="0"/>
              <w:ind w:left="709" w:hanging="709"/>
              <w:jc w:val="center"/>
              <w:rPr>
                <w:sz w:val="18"/>
              </w:rPr>
            </w:pPr>
          </w:p>
        </w:tc>
      </w:tr>
      <w:tr w:rsidR="00BB418F" w:rsidRPr="00320BFA" w14:paraId="5B213611"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57CA6A"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FD222A" w14:textId="77777777" w:rsidR="00BB418F" w:rsidRPr="00320BFA" w:rsidRDefault="00BB418F"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B14A769" w14:textId="20E7A69A"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2672E41"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B66358D" w14:textId="77777777" w:rsidR="00BB418F" w:rsidRPr="00320BFA" w:rsidRDefault="00BB418F" w:rsidP="008E38BE">
            <w:pPr>
              <w:keepNext w:val="0"/>
              <w:keepLines w:val="0"/>
              <w:ind w:left="709" w:hanging="709"/>
              <w:jc w:val="center"/>
              <w:rPr>
                <w:sz w:val="18"/>
              </w:rPr>
            </w:pPr>
          </w:p>
        </w:tc>
      </w:tr>
      <w:tr w:rsidR="00BB418F" w:rsidRPr="00320BFA" w14:paraId="384D00DF"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240DD5"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336E30" w14:textId="77777777" w:rsidR="00BB418F" w:rsidRPr="00320BFA" w:rsidRDefault="00BB418F" w:rsidP="00BB418F">
            <w:pPr>
              <w:pStyle w:val="TF-xAvalITEM"/>
              <w:numPr>
                <w:ilvl w:val="0"/>
                <w:numId w:val="12"/>
              </w:numPr>
            </w:pPr>
            <w:r w:rsidRPr="00320BFA">
              <w:t>ORGANIZAÇÃO E APRESENTAÇÃO GRÁFICA DO TEXTO</w:t>
            </w:r>
          </w:p>
          <w:p w14:paraId="4E16D7B1" w14:textId="77777777" w:rsidR="00BB418F" w:rsidRPr="00320BFA" w:rsidRDefault="00BB418F"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D5D7A3D" w14:textId="599413C4"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27674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B2D974" w14:textId="77777777" w:rsidR="00BB418F" w:rsidRPr="00320BFA" w:rsidRDefault="00BB418F" w:rsidP="008E38BE">
            <w:pPr>
              <w:keepNext w:val="0"/>
              <w:keepLines w:val="0"/>
              <w:ind w:left="709" w:hanging="709"/>
              <w:jc w:val="center"/>
              <w:rPr>
                <w:sz w:val="18"/>
              </w:rPr>
            </w:pPr>
          </w:p>
        </w:tc>
      </w:tr>
      <w:tr w:rsidR="00BB418F" w:rsidRPr="00320BFA" w14:paraId="74177B43"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273AA8"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024274" w14:textId="77777777" w:rsidR="00BB418F" w:rsidRPr="00320BFA" w:rsidRDefault="00BB418F" w:rsidP="00BB418F">
            <w:pPr>
              <w:pStyle w:val="TF-xAvalITEM"/>
              <w:numPr>
                <w:ilvl w:val="0"/>
                <w:numId w:val="12"/>
              </w:numPr>
            </w:pPr>
            <w:r w:rsidRPr="00320BFA">
              <w:t>ILUSTRAÇÕES (figuras, quadros, tabelas)</w:t>
            </w:r>
          </w:p>
          <w:p w14:paraId="22BC4D0F" w14:textId="77777777" w:rsidR="00BB418F" w:rsidRPr="00320BFA" w:rsidRDefault="00BB418F"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CE50806" w14:textId="77777777" w:rsidR="00BB418F" w:rsidRPr="00320BFA" w:rsidRDefault="00BB418F"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71A445" w14:textId="3C615F01" w:rsidR="00BB418F" w:rsidRPr="00320BFA" w:rsidRDefault="008D2722" w:rsidP="008E38BE">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7B7DFF4" w14:textId="77777777" w:rsidR="00BB418F" w:rsidRPr="00320BFA" w:rsidRDefault="00BB418F" w:rsidP="008E38BE">
            <w:pPr>
              <w:keepNext w:val="0"/>
              <w:keepLines w:val="0"/>
              <w:spacing w:before="80" w:after="80"/>
              <w:ind w:left="709" w:hanging="709"/>
              <w:jc w:val="center"/>
              <w:rPr>
                <w:sz w:val="18"/>
              </w:rPr>
            </w:pPr>
          </w:p>
        </w:tc>
      </w:tr>
      <w:tr w:rsidR="00BB418F" w:rsidRPr="00320BFA" w14:paraId="0F35ED2A"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E0C18F"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6E6D7B" w14:textId="77777777" w:rsidR="00BB418F" w:rsidRPr="00320BFA" w:rsidRDefault="00BB418F" w:rsidP="00BB418F">
            <w:pPr>
              <w:pStyle w:val="TF-xAvalITEM"/>
              <w:numPr>
                <w:ilvl w:val="0"/>
                <w:numId w:val="12"/>
              </w:numPr>
            </w:pPr>
            <w:r w:rsidRPr="00320BFA">
              <w:t>REFERÊNCIAS E CITAÇÕES</w:t>
            </w:r>
          </w:p>
          <w:p w14:paraId="476ADC0D" w14:textId="77777777" w:rsidR="00BB418F" w:rsidRPr="00320BFA" w:rsidRDefault="00BB418F"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988CCCA"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0255B11" w14:textId="689F38A2" w:rsidR="00BB418F" w:rsidRPr="00320BFA" w:rsidRDefault="008D2722"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423746A" w14:textId="77777777" w:rsidR="00BB418F" w:rsidRPr="00320BFA" w:rsidRDefault="00BB418F" w:rsidP="008E38BE">
            <w:pPr>
              <w:keepNext w:val="0"/>
              <w:keepLines w:val="0"/>
              <w:ind w:left="709" w:hanging="709"/>
              <w:jc w:val="center"/>
              <w:rPr>
                <w:sz w:val="18"/>
              </w:rPr>
            </w:pPr>
          </w:p>
        </w:tc>
      </w:tr>
      <w:tr w:rsidR="00BB418F" w:rsidRPr="00320BFA" w14:paraId="3044212A"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8120B"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38E2CC" w14:textId="77777777" w:rsidR="00BB418F" w:rsidRPr="00320BFA" w:rsidRDefault="00BB418F"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618BCB" w14:textId="3FF12C50"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3CC2D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0C6325" w14:textId="77777777" w:rsidR="00BB418F" w:rsidRPr="00320BFA" w:rsidRDefault="00BB418F" w:rsidP="008E38BE">
            <w:pPr>
              <w:keepNext w:val="0"/>
              <w:keepLines w:val="0"/>
              <w:ind w:left="709" w:hanging="709"/>
              <w:jc w:val="center"/>
              <w:rPr>
                <w:sz w:val="18"/>
              </w:rPr>
            </w:pPr>
          </w:p>
        </w:tc>
      </w:tr>
      <w:tr w:rsidR="00BB418F" w:rsidRPr="00320BFA" w14:paraId="5AD3779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B90DD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655E4AD" w14:textId="77777777" w:rsidR="00BB418F" w:rsidRPr="00320BFA" w:rsidRDefault="00BB418F"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8329151" w14:textId="194FD6B2" w:rsidR="00BB418F" w:rsidRPr="00320BFA" w:rsidRDefault="008D272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6FDD3C6"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2B23CCE" w14:textId="77777777" w:rsidR="00BB418F" w:rsidRPr="00320BFA" w:rsidRDefault="00BB418F" w:rsidP="008E38BE">
            <w:pPr>
              <w:keepNext w:val="0"/>
              <w:keepLines w:val="0"/>
              <w:ind w:left="709" w:hanging="709"/>
              <w:jc w:val="center"/>
              <w:rPr>
                <w:sz w:val="18"/>
              </w:rPr>
            </w:pPr>
          </w:p>
        </w:tc>
      </w:tr>
    </w:tbl>
    <w:p w14:paraId="7D9EA926" w14:textId="77777777" w:rsidR="00BB418F" w:rsidRDefault="00BB418F" w:rsidP="00BB418F">
      <w:pPr>
        <w:pStyle w:val="TF-xAvalITEMDETALHE"/>
      </w:pPr>
    </w:p>
    <w:p w14:paraId="0B4FFACD" w14:textId="77777777" w:rsidR="00444973" w:rsidRPr="00CB560A" w:rsidRDefault="00444973" w:rsidP="00581EB6">
      <w:pPr>
        <w:pStyle w:val="TF-REFERNCIASITEM0"/>
      </w:pPr>
    </w:p>
    <w:sectPr w:rsidR="00444973" w:rsidRPr="00CB560A" w:rsidSect="008A3072">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lton Solano dos Reis" w:date="2023-05-29T11:36:00Z" w:initials="DS">
    <w:p w14:paraId="75DED625" w14:textId="77777777" w:rsidR="00BA2EC3" w:rsidRDefault="00BA2EC3" w:rsidP="0086263E">
      <w:r>
        <w:rPr>
          <w:rStyle w:val="Refdecomentrio"/>
        </w:rPr>
        <w:annotationRef/>
      </w:r>
      <w:r>
        <w:rPr>
          <w:color w:val="000000"/>
          <w:sz w:val="20"/>
          <w:szCs w:val="20"/>
        </w:rPr>
        <w:t>Maiúsculo.</w:t>
      </w:r>
    </w:p>
  </w:comment>
  <w:comment w:id="31" w:author="Dalton Solano dos Reis" w:date="2023-05-29T11:39:00Z" w:initials="DS">
    <w:p w14:paraId="55EA8631" w14:textId="77777777" w:rsidR="00BA2EC3" w:rsidRDefault="00BA2EC3" w:rsidP="00D91300">
      <w:r>
        <w:rPr>
          <w:rStyle w:val="Refdecomentrio"/>
        </w:rPr>
        <w:annotationRef/>
      </w:r>
      <w:r>
        <w:rPr>
          <w:color w:val="000000"/>
          <w:sz w:val="20"/>
          <w:szCs w:val="20"/>
        </w:rPr>
        <w:t>Maiúsculo.</w:t>
      </w:r>
    </w:p>
  </w:comment>
  <w:comment w:id="35" w:author="Dalton Solano dos Reis" w:date="2023-05-29T11:46:00Z" w:initials="DS">
    <w:p w14:paraId="63422C3B" w14:textId="77777777" w:rsidR="00BA22B1" w:rsidRDefault="00BA22B1" w:rsidP="000F73E0">
      <w:r>
        <w:rPr>
          <w:rStyle w:val="Refdecomentrio"/>
        </w:rPr>
        <w:annotationRef/>
      </w:r>
      <w:r>
        <w:rPr>
          <w:color w:val="000000"/>
          <w:sz w:val="20"/>
          <w:szCs w:val="20"/>
        </w:rPr>
        <w:t>Itálico.</w:t>
      </w:r>
    </w:p>
  </w:comment>
  <w:comment w:id="37" w:author="Dalton Solano dos Reis" w:date="2023-05-29T11:47:00Z" w:initials="DS">
    <w:p w14:paraId="38473980" w14:textId="77777777" w:rsidR="00BA22B1" w:rsidRDefault="00BA22B1" w:rsidP="00966B76">
      <w:r>
        <w:rPr>
          <w:rStyle w:val="Refdecomentrio"/>
        </w:rPr>
        <w:annotationRef/>
      </w:r>
      <w:r>
        <w:rPr>
          <w:color w:val="000000"/>
          <w:sz w:val="20"/>
          <w:szCs w:val="20"/>
        </w:rPr>
        <w:t>Itálico.</w:t>
      </w:r>
    </w:p>
  </w:comment>
  <w:comment w:id="42" w:author="Dalton Solano dos Reis" w:date="2023-05-29T11:50:00Z" w:initials="DS">
    <w:p w14:paraId="0AA1A24E" w14:textId="77777777" w:rsidR="00BA22B1" w:rsidRDefault="00BA22B1" w:rsidP="00750A80">
      <w:r>
        <w:rPr>
          <w:rStyle w:val="Refdecomentrio"/>
        </w:rPr>
        <w:annotationRef/>
      </w:r>
      <w:r>
        <w:rPr>
          <w:color w:val="000000"/>
          <w:sz w:val="20"/>
          <w:szCs w:val="20"/>
        </w:rPr>
        <w:t>Tabela 5.</w:t>
      </w:r>
    </w:p>
  </w:comment>
  <w:comment w:id="43" w:author="Dalton Solano dos Reis" w:date="2023-05-29T11:51:00Z" w:initials="DS">
    <w:p w14:paraId="6EA58ACC" w14:textId="77777777" w:rsidR="00BA22B1" w:rsidRDefault="00BA22B1" w:rsidP="00B65D54">
      <w:r>
        <w:rPr>
          <w:rStyle w:val="Refdecomentrio"/>
        </w:rPr>
        <w:annotationRef/>
      </w:r>
      <w:r>
        <w:rPr>
          <w:color w:val="000000"/>
          <w:sz w:val="20"/>
          <w:szCs w:val="20"/>
        </w:rPr>
        <w:t>Tabela 5</w:t>
      </w:r>
    </w:p>
  </w:comment>
  <w:comment w:id="60" w:author="Dalton Solano dos Reis" w:date="2023-05-30T17:51:00Z" w:initials="DS">
    <w:p w14:paraId="47E65A80" w14:textId="77777777" w:rsidR="00E96771" w:rsidRDefault="00E96771" w:rsidP="00024FCD">
      <w:r>
        <w:rPr>
          <w:rStyle w:val="Refdecomentrio"/>
        </w:rPr>
        <w:annotationRef/>
      </w:r>
      <w:r>
        <w:rPr>
          <w:color w:val="000000"/>
          <w:sz w:val="20"/>
          <w:szCs w:val="20"/>
        </w:rPr>
        <w:t>Itálico.</w:t>
      </w:r>
    </w:p>
  </w:comment>
  <w:comment w:id="62" w:author="Dalton Solano dos Reis" w:date="2023-05-30T17:51:00Z" w:initials="DS">
    <w:p w14:paraId="2741C62E" w14:textId="77777777" w:rsidR="00E96771" w:rsidRDefault="00E96771" w:rsidP="008C2E25">
      <w:r>
        <w:rPr>
          <w:rStyle w:val="Refdecomentrio"/>
        </w:rPr>
        <w:annotationRef/>
      </w:r>
      <w:r>
        <w:rPr>
          <w:color w:val="000000"/>
          <w:sz w:val="20"/>
          <w:szCs w:val="20"/>
        </w:rPr>
        <w:t>Itálico.</w:t>
      </w:r>
    </w:p>
  </w:comment>
  <w:comment w:id="64" w:author="Dalton Solano dos Reis" w:date="2023-05-30T17:52:00Z" w:initials="DS">
    <w:p w14:paraId="57356EFA" w14:textId="77777777" w:rsidR="00E96771" w:rsidRDefault="00E96771" w:rsidP="006D0A5C">
      <w:r>
        <w:rPr>
          <w:rStyle w:val="Refdecomentrio"/>
        </w:rPr>
        <w:annotationRef/>
      </w:r>
      <w:r>
        <w:rPr>
          <w:color w:val="000000"/>
          <w:sz w:val="20"/>
          <w:szCs w:val="20"/>
        </w:rPr>
        <w:t>Itálico.</w:t>
      </w:r>
    </w:p>
  </w:comment>
  <w:comment w:id="80" w:author="Dalton Solano dos Reis" w:date="2023-05-30T17:59:00Z" w:initials="DS">
    <w:p w14:paraId="656C8505" w14:textId="77777777" w:rsidR="000D5BC8" w:rsidRDefault="000D5BC8" w:rsidP="004D020F">
      <w:r>
        <w:rPr>
          <w:rStyle w:val="Refdecomentrio"/>
        </w:rPr>
        <w:annotationRef/>
      </w:r>
      <w:r>
        <w:rPr>
          <w:color w:val="000000"/>
          <w:sz w:val="20"/>
          <w:szCs w:val="20"/>
        </w:rPr>
        <w:t>Itálico.</w:t>
      </w:r>
    </w:p>
  </w:comment>
  <w:comment w:id="87" w:author="Dalton Solano dos Reis" w:date="2023-05-30T18:08:00Z" w:initials="DS">
    <w:p w14:paraId="20A21E04" w14:textId="77777777" w:rsidR="000D5BC8" w:rsidRDefault="000D5BC8" w:rsidP="00853AE6">
      <w:r>
        <w:rPr>
          <w:rStyle w:val="Refdecomentrio"/>
        </w:rPr>
        <w:annotationRef/>
      </w:r>
      <w:r>
        <w:rPr>
          <w:color w:val="000000"/>
          <w:sz w:val="20"/>
          <w:szCs w:val="20"/>
        </w:rPr>
        <w:t>Maiúsculo.</w:t>
      </w:r>
    </w:p>
  </w:comment>
  <w:comment w:id="88" w:author="Dalton Solano dos Reis" w:date="2023-05-30T18:08:00Z" w:initials="DS">
    <w:p w14:paraId="0FFF596A" w14:textId="77777777" w:rsidR="000D5BC8" w:rsidRDefault="000D5BC8" w:rsidP="004D1D8A">
      <w:r>
        <w:rPr>
          <w:rStyle w:val="Refdecomentrio"/>
        </w:rPr>
        <w:annotationRef/>
      </w:r>
      <w:r>
        <w:rPr>
          <w:color w:val="000000"/>
          <w:sz w:val="20"/>
          <w:szCs w:val="20"/>
        </w:rPr>
        <w:t>Maiúsculo.</w:t>
      </w:r>
    </w:p>
  </w:comment>
  <w:comment w:id="89" w:author="Dalton Solano dos Reis" w:date="2023-05-30T18:09:00Z" w:initials="DS">
    <w:p w14:paraId="7453DF24" w14:textId="77777777" w:rsidR="008D2722" w:rsidRDefault="008D2722" w:rsidP="00A84DB1">
      <w:r>
        <w:rPr>
          <w:rStyle w:val="Refdecomentrio"/>
        </w:rPr>
        <w:annotationRef/>
      </w:r>
      <w:r>
        <w:rPr>
          <w:color w:val="000000"/>
          <w:sz w:val="20"/>
          <w:szCs w:val="20"/>
        </w:rPr>
        <w:t>Nas citações aparecem Ribeiro et al. (2021)</w:t>
      </w:r>
    </w:p>
    <w:p w14:paraId="677A7ABA" w14:textId="77777777" w:rsidR="008D2722" w:rsidRDefault="008D2722" w:rsidP="00A84DB1">
      <w:r>
        <w:rPr>
          <w:color w:val="000000"/>
          <w:sz w:val="20"/>
          <w:szCs w:val="20"/>
        </w:rPr>
        <w:t>Mas são dois autores, então não seria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ED625" w15:done="0"/>
  <w15:commentEx w15:paraId="55EA8631" w15:done="0"/>
  <w15:commentEx w15:paraId="63422C3B" w15:done="0"/>
  <w15:commentEx w15:paraId="38473980" w15:done="0"/>
  <w15:commentEx w15:paraId="0AA1A24E" w15:done="0"/>
  <w15:commentEx w15:paraId="6EA58ACC" w15:done="0"/>
  <w15:commentEx w15:paraId="47E65A80" w15:done="0"/>
  <w15:commentEx w15:paraId="2741C62E" w15:done="0"/>
  <w15:commentEx w15:paraId="57356EFA" w15:done="0"/>
  <w15:commentEx w15:paraId="656C8505" w15:done="0"/>
  <w15:commentEx w15:paraId="20A21E04" w15:done="0"/>
  <w15:commentEx w15:paraId="0FFF596A" w15:done="0"/>
  <w15:commentEx w15:paraId="677A7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0CC7" w16cex:dateUtc="2023-05-29T14:36:00Z"/>
  <w16cex:commentExtensible w16cex:durableId="281F0D8C" w16cex:dateUtc="2023-05-29T14:39:00Z"/>
  <w16cex:commentExtensible w16cex:durableId="281F0F33" w16cex:dateUtc="2023-05-29T14:46:00Z"/>
  <w16cex:commentExtensible w16cex:durableId="281F0F43" w16cex:dateUtc="2023-05-29T14:47:00Z"/>
  <w16cex:commentExtensible w16cex:durableId="281F0FFD" w16cex:dateUtc="2023-05-29T14:50:00Z"/>
  <w16cex:commentExtensible w16cex:durableId="281F1028" w16cex:dateUtc="2023-05-29T14:51:00Z"/>
  <w16cex:commentExtensible w16cex:durableId="2820B606" w16cex:dateUtc="2023-05-30T20:51:00Z"/>
  <w16cex:commentExtensible w16cex:durableId="2820B61E" w16cex:dateUtc="2023-05-30T20:51:00Z"/>
  <w16cex:commentExtensible w16cex:durableId="2820B648" w16cex:dateUtc="2023-05-30T20:52:00Z"/>
  <w16cex:commentExtensible w16cex:durableId="2820B813" w16cex:dateUtc="2023-05-30T20:59:00Z"/>
  <w16cex:commentExtensible w16cex:durableId="2820BA03" w16cex:dateUtc="2023-05-30T21:08:00Z"/>
  <w16cex:commentExtensible w16cex:durableId="2820BA11" w16cex:dateUtc="2023-05-30T21:08:00Z"/>
  <w16cex:commentExtensible w16cex:durableId="2820BA5C" w16cex:dateUtc="2023-05-30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ED625" w16cid:durableId="281F0CC7"/>
  <w16cid:commentId w16cid:paraId="55EA8631" w16cid:durableId="281F0D8C"/>
  <w16cid:commentId w16cid:paraId="63422C3B" w16cid:durableId="281F0F33"/>
  <w16cid:commentId w16cid:paraId="38473980" w16cid:durableId="281F0F43"/>
  <w16cid:commentId w16cid:paraId="0AA1A24E" w16cid:durableId="281F0FFD"/>
  <w16cid:commentId w16cid:paraId="6EA58ACC" w16cid:durableId="281F1028"/>
  <w16cid:commentId w16cid:paraId="47E65A80" w16cid:durableId="2820B606"/>
  <w16cid:commentId w16cid:paraId="2741C62E" w16cid:durableId="2820B61E"/>
  <w16cid:commentId w16cid:paraId="57356EFA" w16cid:durableId="2820B648"/>
  <w16cid:commentId w16cid:paraId="656C8505" w16cid:durableId="2820B813"/>
  <w16cid:commentId w16cid:paraId="20A21E04" w16cid:durableId="2820BA03"/>
  <w16cid:commentId w16cid:paraId="0FFF596A" w16cid:durableId="2820BA11"/>
  <w16cid:commentId w16cid:paraId="677A7ABA" w16cid:durableId="2820B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B34E" w14:textId="77777777" w:rsidR="009C67CD" w:rsidRDefault="009C67CD">
      <w:r>
        <w:separator/>
      </w:r>
    </w:p>
  </w:endnote>
  <w:endnote w:type="continuationSeparator" w:id="0">
    <w:p w14:paraId="690CBB69" w14:textId="77777777" w:rsidR="009C67CD" w:rsidRDefault="009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17DE" w14:textId="77777777" w:rsidR="009C67CD" w:rsidRDefault="009C67CD">
      <w:r>
        <w:separator/>
      </w:r>
    </w:p>
  </w:footnote>
  <w:footnote w:type="continuationSeparator" w:id="0">
    <w:p w14:paraId="1A6E5D0C" w14:textId="77777777" w:rsidR="009C67CD" w:rsidRDefault="009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48AB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5BC8"/>
    <w:rsid w:val="000D77C2"/>
    <w:rsid w:val="000D7880"/>
    <w:rsid w:val="000E039E"/>
    <w:rsid w:val="000E0D96"/>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3B1A"/>
    <w:rsid w:val="0049495C"/>
    <w:rsid w:val="00497EF6"/>
    <w:rsid w:val="004A5F36"/>
    <w:rsid w:val="004B42D8"/>
    <w:rsid w:val="004B6B8F"/>
    <w:rsid w:val="004B7511"/>
    <w:rsid w:val="004B77EC"/>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0B7"/>
    <w:rsid w:val="007D6DEC"/>
    <w:rsid w:val="007E4491"/>
    <w:rsid w:val="007E46A1"/>
    <w:rsid w:val="007E730D"/>
    <w:rsid w:val="007E7311"/>
    <w:rsid w:val="007F20C0"/>
    <w:rsid w:val="007F38A6"/>
    <w:rsid w:val="007F403E"/>
    <w:rsid w:val="007F4D23"/>
    <w:rsid w:val="00802D0F"/>
    <w:rsid w:val="008072AC"/>
    <w:rsid w:val="00810CEA"/>
    <w:rsid w:val="008233E5"/>
    <w:rsid w:val="00833DE8"/>
    <w:rsid w:val="00833F47"/>
    <w:rsid w:val="008348C3"/>
    <w:rsid w:val="008373B4"/>
    <w:rsid w:val="008404C4"/>
    <w:rsid w:val="00842C40"/>
    <w:rsid w:val="00847D37"/>
    <w:rsid w:val="0085001D"/>
    <w:rsid w:val="00870802"/>
    <w:rsid w:val="00871A41"/>
    <w:rsid w:val="0087478C"/>
    <w:rsid w:val="00874996"/>
    <w:rsid w:val="00883319"/>
    <w:rsid w:val="00886D76"/>
    <w:rsid w:val="00897019"/>
    <w:rsid w:val="008A3072"/>
    <w:rsid w:val="008B0A07"/>
    <w:rsid w:val="008B781F"/>
    <w:rsid w:val="008C0069"/>
    <w:rsid w:val="008C1495"/>
    <w:rsid w:val="008C5E2A"/>
    <w:rsid w:val="008D2722"/>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5850"/>
    <w:rsid w:val="009B10D6"/>
    <w:rsid w:val="009B4267"/>
    <w:rsid w:val="009B688C"/>
    <w:rsid w:val="009C5E78"/>
    <w:rsid w:val="009C67CD"/>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F9"/>
    <w:rsid w:val="00A650EE"/>
    <w:rsid w:val="00A662C8"/>
    <w:rsid w:val="00A71157"/>
    <w:rsid w:val="00A806B6"/>
    <w:rsid w:val="00A966E6"/>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A22B1"/>
    <w:rsid w:val="00BA2EC3"/>
    <w:rsid w:val="00BB1ADE"/>
    <w:rsid w:val="00BB418F"/>
    <w:rsid w:val="00BB468D"/>
    <w:rsid w:val="00BC0E8D"/>
    <w:rsid w:val="00BC2A0A"/>
    <w:rsid w:val="00BC4F18"/>
    <w:rsid w:val="00BD11C5"/>
    <w:rsid w:val="00BD56C8"/>
    <w:rsid w:val="00BE6551"/>
    <w:rsid w:val="00BF093B"/>
    <w:rsid w:val="00C00B88"/>
    <w:rsid w:val="00C06B2A"/>
    <w:rsid w:val="00C12FA2"/>
    <w:rsid w:val="00C35112"/>
    <w:rsid w:val="00C35E57"/>
    <w:rsid w:val="00C35E80"/>
    <w:rsid w:val="00C40AA2"/>
    <w:rsid w:val="00C4244F"/>
    <w:rsid w:val="00C43898"/>
    <w:rsid w:val="00C4550F"/>
    <w:rsid w:val="00C458D3"/>
    <w:rsid w:val="00C46227"/>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6ABC"/>
    <w:rsid w:val="00E270C0"/>
    <w:rsid w:val="00E36D82"/>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6771"/>
    <w:rsid w:val="00E9731C"/>
    <w:rsid w:val="00EA4E4C"/>
    <w:rsid w:val="00EB04B7"/>
    <w:rsid w:val="00EB2941"/>
    <w:rsid w:val="00EB7992"/>
    <w:rsid w:val="00EC0104"/>
    <w:rsid w:val="00EC0184"/>
    <w:rsid w:val="00EC2D7A"/>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3C6736"/>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8</Pages>
  <Words>3674</Words>
  <Characters>19841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68</cp:revision>
  <cp:lastPrinted>2015-03-26T13:00:00Z</cp:lastPrinted>
  <dcterms:created xsi:type="dcterms:W3CDTF">2023-04-25T00:20:00Z</dcterms:created>
  <dcterms:modified xsi:type="dcterms:W3CDTF">2023-05-30T21:10:00Z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